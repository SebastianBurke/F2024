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C5CA5" w14:textId="307AD82B" w:rsidR="00FE3937" w:rsidRPr="00971E03" w:rsidRDefault="00FE3937" w:rsidP="00FE3937">
      <w:pPr>
        <w:pStyle w:val="Heading1"/>
        <w:widowControl/>
        <w:spacing w:before="0" w:after="0"/>
        <w:rPr>
          <w:rFonts w:asciiTheme="minorHAnsi" w:hAnsiTheme="minorHAnsi" w:cstheme="minorHAnsi"/>
          <w:i/>
          <w:snapToGrid/>
          <w:kern w:val="0"/>
          <w:sz w:val="32"/>
        </w:rPr>
      </w:pPr>
      <w:r w:rsidRPr="00971E03">
        <w:rPr>
          <w:rFonts w:asciiTheme="minorHAnsi" w:hAnsiTheme="minorHAnsi" w:cstheme="minorHAnsi"/>
          <w:i/>
          <w:snapToGrid/>
          <w:kern w:val="0"/>
          <w:sz w:val="32"/>
        </w:rPr>
        <w:t xml:space="preserve">Web Programming </w:t>
      </w:r>
      <w:r w:rsidR="00D22381" w:rsidRPr="00971E03">
        <w:rPr>
          <w:rFonts w:asciiTheme="minorHAnsi" w:hAnsiTheme="minorHAnsi" w:cstheme="minorHAnsi"/>
          <w:i/>
          <w:snapToGrid/>
          <w:kern w:val="0"/>
          <w:sz w:val="32"/>
        </w:rPr>
        <w:t>V</w:t>
      </w:r>
      <w:r w:rsidR="00700E62" w:rsidRPr="00971E03">
        <w:rPr>
          <w:rFonts w:asciiTheme="minorHAnsi" w:hAnsiTheme="minorHAnsi" w:cstheme="minorHAnsi"/>
          <w:i/>
          <w:snapToGrid/>
          <w:kern w:val="0"/>
          <w:sz w:val="32"/>
        </w:rPr>
        <w:t>I</w:t>
      </w:r>
      <w:r w:rsidRPr="00971E03">
        <w:rPr>
          <w:rFonts w:asciiTheme="minorHAnsi" w:hAnsiTheme="minorHAnsi" w:cstheme="minorHAnsi"/>
          <w:i/>
          <w:snapToGrid/>
          <w:kern w:val="0"/>
          <w:sz w:val="32"/>
        </w:rPr>
        <w:t xml:space="preserve"> (420-</w:t>
      </w:r>
      <w:r w:rsidR="00E13631" w:rsidRPr="00971E03">
        <w:rPr>
          <w:rFonts w:asciiTheme="minorHAnsi" w:hAnsiTheme="minorHAnsi" w:cstheme="minorHAnsi"/>
          <w:i/>
          <w:snapToGrid/>
          <w:kern w:val="0"/>
          <w:sz w:val="32"/>
        </w:rPr>
        <w:t>H60</w:t>
      </w:r>
      <w:r w:rsidRPr="00971E03">
        <w:rPr>
          <w:rFonts w:asciiTheme="minorHAnsi" w:hAnsiTheme="minorHAnsi" w:cstheme="minorHAnsi"/>
          <w:i/>
          <w:snapToGrid/>
          <w:kern w:val="0"/>
          <w:sz w:val="32"/>
        </w:rPr>
        <w:t>-HR)</w:t>
      </w:r>
    </w:p>
    <w:p w14:paraId="3EDAEDB9" w14:textId="1217F561" w:rsidR="00846AC7" w:rsidRPr="00971E03" w:rsidRDefault="00130D48" w:rsidP="00A23687">
      <w:pPr>
        <w:pStyle w:val="Heading1"/>
        <w:widowControl/>
        <w:spacing w:before="0" w:after="0"/>
        <w:rPr>
          <w:rFonts w:asciiTheme="minorHAnsi" w:hAnsiTheme="minorHAnsi" w:cstheme="minorHAnsi"/>
          <w:i/>
          <w:snapToGrid/>
          <w:kern w:val="0"/>
          <w:sz w:val="32"/>
        </w:rPr>
      </w:pPr>
      <w:r w:rsidRPr="00971E03">
        <w:rPr>
          <w:rFonts w:asciiTheme="minorHAnsi" w:hAnsiTheme="minorHAnsi" w:cstheme="minorHAnsi"/>
          <w:i/>
          <w:snapToGrid/>
          <w:kern w:val="0"/>
          <w:sz w:val="32"/>
        </w:rPr>
        <w:t>Assign</w:t>
      </w:r>
      <w:r w:rsidR="00A04380" w:rsidRPr="00971E03">
        <w:rPr>
          <w:rFonts w:asciiTheme="minorHAnsi" w:hAnsiTheme="minorHAnsi" w:cstheme="minorHAnsi"/>
          <w:i/>
          <w:snapToGrid/>
          <w:kern w:val="0"/>
          <w:sz w:val="32"/>
        </w:rPr>
        <w:t xml:space="preserve">ment </w:t>
      </w:r>
      <w:r w:rsidR="00CF00FE" w:rsidRPr="00971E03">
        <w:rPr>
          <w:rFonts w:asciiTheme="minorHAnsi" w:hAnsiTheme="minorHAnsi" w:cstheme="minorHAnsi"/>
          <w:i/>
          <w:snapToGrid/>
          <w:kern w:val="0"/>
          <w:sz w:val="32"/>
        </w:rPr>
        <w:t>3</w:t>
      </w:r>
      <w:r w:rsidR="00846AC7" w:rsidRPr="00971E03">
        <w:rPr>
          <w:rFonts w:asciiTheme="minorHAnsi" w:hAnsiTheme="minorHAnsi" w:cstheme="minorHAnsi"/>
          <w:i/>
          <w:snapToGrid/>
          <w:kern w:val="0"/>
          <w:sz w:val="32"/>
        </w:rPr>
        <w:t xml:space="preserve"> </w:t>
      </w:r>
      <w:r w:rsidR="00A23687" w:rsidRPr="00971E03">
        <w:rPr>
          <w:rFonts w:asciiTheme="minorHAnsi" w:hAnsiTheme="minorHAnsi" w:cstheme="minorHAnsi"/>
          <w:i/>
          <w:snapToGrid/>
          <w:kern w:val="0"/>
          <w:sz w:val="32"/>
        </w:rPr>
        <w:t>–</w:t>
      </w:r>
      <w:r w:rsidR="002D4707" w:rsidRPr="00971E03">
        <w:rPr>
          <w:rFonts w:asciiTheme="minorHAnsi" w:hAnsiTheme="minorHAnsi" w:cstheme="minorHAnsi"/>
          <w:i/>
          <w:snapToGrid/>
          <w:kern w:val="0"/>
          <w:sz w:val="32"/>
        </w:rPr>
        <w:t xml:space="preserve"> </w:t>
      </w:r>
      <w:r w:rsidR="00CF00FE" w:rsidRPr="00971E03">
        <w:rPr>
          <w:rFonts w:asciiTheme="minorHAnsi" w:hAnsiTheme="minorHAnsi" w:cstheme="minorHAnsi"/>
          <w:i/>
          <w:snapToGrid/>
          <w:kern w:val="0"/>
          <w:sz w:val="32"/>
        </w:rPr>
        <w:t>Shopping Cart</w:t>
      </w:r>
    </w:p>
    <w:p w14:paraId="6FDEAC7E" w14:textId="77777777" w:rsidR="00846AC7" w:rsidRPr="00971E03" w:rsidRDefault="00846AC7">
      <w:pPr>
        <w:tabs>
          <w:tab w:val="left" w:pos="1800"/>
          <w:tab w:val="left" w:pos="2160"/>
          <w:tab w:val="left" w:pos="2880"/>
          <w:tab w:val="left" w:pos="3840"/>
        </w:tabs>
        <w:suppressAutoHyphens/>
        <w:rPr>
          <w:rFonts w:asciiTheme="minorHAnsi" w:hAnsiTheme="minorHAnsi" w:cstheme="minorHAnsi"/>
          <w:lang w:val="en-CA"/>
        </w:rPr>
      </w:pPr>
    </w:p>
    <w:p w14:paraId="4C8C5941" w14:textId="4DE5C339" w:rsidR="00846AC7" w:rsidRPr="00971E03"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971E03">
        <w:rPr>
          <w:rFonts w:asciiTheme="minorHAnsi" w:hAnsiTheme="minorHAnsi" w:cstheme="minorHAnsi"/>
        </w:rPr>
        <w:t xml:space="preserve">Date </w:t>
      </w:r>
      <w:r w:rsidR="001F4983" w:rsidRPr="00971E03">
        <w:rPr>
          <w:rFonts w:asciiTheme="minorHAnsi" w:hAnsiTheme="minorHAnsi" w:cstheme="minorHAnsi"/>
        </w:rPr>
        <w:t>A</w:t>
      </w:r>
      <w:r w:rsidRPr="00971E03">
        <w:rPr>
          <w:rFonts w:asciiTheme="minorHAnsi" w:hAnsiTheme="minorHAnsi" w:cstheme="minorHAnsi"/>
        </w:rPr>
        <w:t>ssigned:</w:t>
      </w:r>
      <w:r w:rsidRPr="00971E03">
        <w:rPr>
          <w:rFonts w:asciiTheme="minorHAnsi" w:hAnsiTheme="minorHAnsi" w:cstheme="minorHAnsi"/>
        </w:rPr>
        <w:tab/>
      </w:r>
      <w:r w:rsidR="00EF44C9" w:rsidRPr="00971E03">
        <w:rPr>
          <w:rFonts w:asciiTheme="minorHAnsi" w:hAnsiTheme="minorHAnsi" w:cstheme="minorHAnsi"/>
        </w:rPr>
        <w:t>Tuesday</w:t>
      </w:r>
      <w:r w:rsidR="00472315" w:rsidRPr="00971E03">
        <w:rPr>
          <w:rFonts w:asciiTheme="minorHAnsi" w:hAnsiTheme="minorHAnsi" w:cstheme="minorHAnsi"/>
        </w:rPr>
        <w:t xml:space="preserve">, </w:t>
      </w:r>
      <w:r w:rsidR="00211C78" w:rsidRPr="00971E03">
        <w:rPr>
          <w:rFonts w:asciiTheme="minorHAnsi" w:hAnsiTheme="minorHAnsi" w:cstheme="minorHAnsi"/>
        </w:rPr>
        <w:t>October 30</w:t>
      </w:r>
      <w:r w:rsidR="00472315" w:rsidRPr="00971E03">
        <w:rPr>
          <w:rFonts w:asciiTheme="minorHAnsi" w:hAnsiTheme="minorHAnsi" w:cstheme="minorHAnsi"/>
        </w:rPr>
        <w:t>, 202</w:t>
      </w:r>
      <w:r w:rsidR="00211C78" w:rsidRPr="00971E03">
        <w:rPr>
          <w:rFonts w:asciiTheme="minorHAnsi" w:hAnsiTheme="minorHAnsi" w:cstheme="minorHAnsi"/>
        </w:rPr>
        <w:t>4</w:t>
      </w:r>
      <w:r w:rsidRPr="00971E03">
        <w:rPr>
          <w:rFonts w:asciiTheme="minorHAnsi" w:hAnsiTheme="minorHAnsi" w:cstheme="minorHAnsi"/>
        </w:rPr>
        <w:tab/>
      </w:r>
    </w:p>
    <w:p w14:paraId="1AA88254" w14:textId="07E7AB96" w:rsidR="001F4983" w:rsidRPr="00971E03" w:rsidRDefault="001F4983" w:rsidP="72AD32C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bCs/>
          <w:color w:val="FF0000"/>
        </w:rPr>
      </w:pPr>
      <w:r w:rsidRPr="00971E03">
        <w:rPr>
          <w:rFonts w:asciiTheme="minorHAnsi" w:hAnsiTheme="minorHAnsi" w:cstheme="minorHAnsi"/>
        </w:rPr>
        <w:t>Due Date:</w:t>
      </w:r>
      <w:r w:rsidRPr="00971E03">
        <w:rPr>
          <w:rFonts w:asciiTheme="minorHAnsi" w:hAnsiTheme="minorHAnsi" w:cstheme="minorHAnsi"/>
        </w:rPr>
        <w:tab/>
      </w:r>
      <w:r w:rsidR="00EF44C9" w:rsidRPr="00971E03">
        <w:rPr>
          <w:rFonts w:asciiTheme="minorHAnsi" w:hAnsiTheme="minorHAnsi" w:cstheme="minorHAnsi"/>
          <w:b/>
          <w:bCs/>
          <w:color w:val="FF0000"/>
        </w:rPr>
        <w:t>Thursday</w:t>
      </w:r>
      <w:r w:rsidRPr="00971E03">
        <w:rPr>
          <w:rFonts w:asciiTheme="minorHAnsi" w:hAnsiTheme="minorHAnsi" w:cstheme="minorHAnsi"/>
          <w:b/>
          <w:bCs/>
          <w:color w:val="FF0000"/>
        </w:rPr>
        <w:t xml:space="preserve">, </w:t>
      </w:r>
      <w:r w:rsidR="00CF00FE" w:rsidRPr="00971E03">
        <w:rPr>
          <w:rFonts w:asciiTheme="minorHAnsi" w:hAnsiTheme="minorHAnsi" w:cstheme="minorHAnsi"/>
          <w:b/>
          <w:bCs/>
          <w:color w:val="FF0000"/>
        </w:rPr>
        <w:t xml:space="preserve">December </w:t>
      </w:r>
      <w:r w:rsidR="00EA1413" w:rsidRPr="00971E03">
        <w:rPr>
          <w:rFonts w:asciiTheme="minorHAnsi" w:hAnsiTheme="minorHAnsi" w:cstheme="minorHAnsi"/>
          <w:b/>
          <w:bCs/>
          <w:color w:val="FF0000"/>
        </w:rPr>
        <w:t>6</w:t>
      </w:r>
      <w:r w:rsidR="00EF44C9" w:rsidRPr="00971E03">
        <w:rPr>
          <w:rFonts w:asciiTheme="minorHAnsi" w:hAnsiTheme="minorHAnsi" w:cstheme="minorHAnsi"/>
          <w:b/>
          <w:bCs/>
          <w:color w:val="FF0000"/>
        </w:rPr>
        <w:t xml:space="preserve">, </w:t>
      </w:r>
      <w:r w:rsidR="00503979" w:rsidRPr="00971E03">
        <w:rPr>
          <w:rFonts w:asciiTheme="minorHAnsi" w:hAnsiTheme="minorHAnsi" w:cstheme="minorHAnsi"/>
          <w:b/>
          <w:bCs/>
          <w:color w:val="FF0000"/>
        </w:rPr>
        <w:t>11</w:t>
      </w:r>
      <w:r w:rsidR="000A0285" w:rsidRPr="00971E03">
        <w:rPr>
          <w:rFonts w:asciiTheme="minorHAnsi" w:hAnsiTheme="minorHAnsi" w:cstheme="minorHAnsi"/>
          <w:b/>
          <w:bCs/>
          <w:color w:val="FF0000"/>
        </w:rPr>
        <w:t>:50</w:t>
      </w:r>
      <w:r w:rsidR="00503979" w:rsidRPr="00971E03">
        <w:rPr>
          <w:rFonts w:asciiTheme="minorHAnsi" w:hAnsiTheme="minorHAnsi" w:cstheme="minorHAnsi"/>
          <w:b/>
          <w:bCs/>
          <w:color w:val="FF0000"/>
        </w:rPr>
        <w:t>PM</w:t>
      </w:r>
    </w:p>
    <w:p w14:paraId="6D9DD90C" w14:textId="77777777" w:rsidR="00846AC7" w:rsidRPr="00971E03" w:rsidRDefault="00846AC7">
      <w:pPr>
        <w:pBdr>
          <w:bottom w:val="single" w:sz="4" w:space="1" w:color="auto"/>
        </w:pBdr>
        <w:suppressAutoHyphens/>
        <w:rPr>
          <w:rFonts w:asciiTheme="minorHAnsi" w:hAnsiTheme="minorHAnsi" w:cstheme="minorHAnsi"/>
          <w:b/>
        </w:rPr>
      </w:pPr>
    </w:p>
    <w:p w14:paraId="5B9CA4B5" w14:textId="77777777" w:rsidR="00846AC7" w:rsidRPr="00971E03" w:rsidRDefault="00A23687">
      <w:pPr>
        <w:pBdr>
          <w:bottom w:val="single" w:sz="4" w:space="1" w:color="auto"/>
        </w:pBdr>
        <w:suppressAutoHyphens/>
        <w:rPr>
          <w:rFonts w:asciiTheme="minorHAnsi" w:hAnsiTheme="minorHAnsi" w:cstheme="minorHAnsi"/>
        </w:rPr>
      </w:pPr>
      <w:r w:rsidRPr="00971E03">
        <w:rPr>
          <w:rFonts w:asciiTheme="minorHAnsi" w:hAnsiTheme="minorHAnsi" w:cstheme="minorHAnsi"/>
          <w:b/>
        </w:rPr>
        <w:t xml:space="preserve">Learning </w:t>
      </w:r>
      <w:r w:rsidR="00846AC7" w:rsidRPr="00971E03">
        <w:rPr>
          <w:rFonts w:asciiTheme="minorHAnsi" w:hAnsiTheme="minorHAnsi" w:cstheme="minorHAnsi"/>
          <w:b/>
        </w:rPr>
        <w:t>Objectives</w:t>
      </w:r>
    </w:p>
    <w:p w14:paraId="23679DA1" w14:textId="77777777" w:rsidR="005D1ED7" w:rsidRPr="00971E03" w:rsidRDefault="005D1ED7" w:rsidP="00A23687">
      <w:pPr>
        <w:tabs>
          <w:tab w:val="left" w:pos="1800"/>
        </w:tabs>
        <w:suppressAutoHyphens/>
        <w:rPr>
          <w:rFonts w:asciiTheme="minorHAnsi" w:hAnsiTheme="minorHAnsi" w:cstheme="minorHAnsi"/>
        </w:rPr>
      </w:pPr>
    </w:p>
    <w:p w14:paraId="5916F637" w14:textId="77777777" w:rsidR="00A23687" w:rsidRPr="00971E03" w:rsidRDefault="00A23687" w:rsidP="00A23687">
      <w:pPr>
        <w:tabs>
          <w:tab w:val="left" w:pos="1800"/>
        </w:tabs>
        <w:suppressAutoHyphens/>
        <w:rPr>
          <w:rFonts w:asciiTheme="minorHAnsi" w:hAnsiTheme="minorHAnsi" w:cstheme="minorHAnsi"/>
        </w:rPr>
      </w:pPr>
      <w:r w:rsidRPr="00971E03">
        <w:rPr>
          <w:rFonts w:asciiTheme="minorHAnsi" w:hAnsiTheme="minorHAnsi" w:cstheme="minorHAnsi"/>
        </w:rPr>
        <w:t>Upon successful completion of this assignment, the student will be able to:</w:t>
      </w:r>
    </w:p>
    <w:p w14:paraId="6D98B455" w14:textId="6AE69032" w:rsidR="00976E0D" w:rsidRPr="00971E03" w:rsidRDefault="00CF00FE" w:rsidP="009F6E28">
      <w:pPr>
        <w:pStyle w:val="ListBullet"/>
        <w:rPr>
          <w:rFonts w:asciiTheme="minorHAnsi" w:hAnsiTheme="minorHAnsi" w:cstheme="minorHAnsi"/>
        </w:rPr>
      </w:pPr>
      <w:r w:rsidRPr="00971E03">
        <w:rPr>
          <w:rFonts w:asciiTheme="minorHAnsi" w:hAnsiTheme="minorHAnsi" w:cstheme="minorHAnsi"/>
        </w:rPr>
        <w:t xml:space="preserve">Set Up and Use </w:t>
      </w:r>
      <w:proofErr w:type="spellStart"/>
      <w:r w:rsidRPr="00971E03">
        <w:rPr>
          <w:rFonts w:asciiTheme="minorHAnsi" w:hAnsiTheme="minorHAnsi" w:cstheme="minorHAnsi"/>
        </w:rPr>
        <w:t>ReST</w:t>
      </w:r>
      <w:proofErr w:type="spellEnd"/>
      <w:r w:rsidRPr="00971E03">
        <w:rPr>
          <w:rFonts w:asciiTheme="minorHAnsi" w:hAnsiTheme="minorHAnsi" w:cstheme="minorHAnsi"/>
        </w:rPr>
        <w:t xml:space="preserve"> Web Service</w:t>
      </w:r>
      <w:r w:rsidR="00FF79E0" w:rsidRPr="00971E03">
        <w:rPr>
          <w:rFonts w:asciiTheme="minorHAnsi" w:hAnsiTheme="minorHAnsi" w:cstheme="minorHAnsi"/>
        </w:rPr>
        <w:t>s</w:t>
      </w:r>
    </w:p>
    <w:p w14:paraId="027F2F30" w14:textId="52D52D03" w:rsidR="00211C78" w:rsidRPr="00971E03" w:rsidRDefault="00211C78" w:rsidP="009F6E28">
      <w:pPr>
        <w:pStyle w:val="ListBullet"/>
        <w:rPr>
          <w:rFonts w:asciiTheme="minorHAnsi" w:hAnsiTheme="minorHAnsi" w:cstheme="minorHAnsi"/>
        </w:rPr>
      </w:pPr>
      <w:r w:rsidRPr="00971E03">
        <w:rPr>
          <w:rFonts w:asciiTheme="minorHAnsi" w:hAnsiTheme="minorHAnsi" w:cstheme="minorHAnsi"/>
        </w:rPr>
        <w:t>Apply TDD</w:t>
      </w:r>
    </w:p>
    <w:p w14:paraId="309F2414" w14:textId="045C4EED" w:rsidR="00CF00FE" w:rsidRPr="00971E03" w:rsidRDefault="00CF00FE" w:rsidP="008E156C">
      <w:pPr>
        <w:pStyle w:val="ListBullet"/>
        <w:rPr>
          <w:rFonts w:asciiTheme="minorHAnsi" w:hAnsiTheme="minorHAnsi" w:cstheme="minorHAnsi"/>
        </w:rPr>
      </w:pPr>
      <w:r w:rsidRPr="00971E03">
        <w:rPr>
          <w:rFonts w:asciiTheme="minorHAnsi" w:hAnsiTheme="minorHAnsi" w:cstheme="minorHAnsi"/>
        </w:rPr>
        <w:t>Use SOAP Web Services</w:t>
      </w:r>
    </w:p>
    <w:p w14:paraId="0FF57717" w14:textId="5B3AC660" w:rsidR="006D6686" w:rsidRPr="00971E03" w:rsidRDefault="006D6686" w:rsidP="008E156C">
      <w:pPr>
        <w:pStyle w:val="ListBullet"/>
        <w:rPr>
          <w:rFonts w:asciiTheme="minorHAnsi" w:hAnsiTheme="minorHAnsi" w:cstheme="minorHAnsi"/>
        </w:rPr>
      </w:pPr>
      <w:r w:rsidRPr="00971E03">
        <w:rPr>
          <w:rFonts w:asciiTheme="minorHAnsi" w:hAnsiTheme="minorHAnsi" w:cstheme="minorHAnsi"/>
        </w:rPr>
        <w:t xml:space="preserve">Provide JavaScript access </w:t>
      </w:r>
      <w:r w:rsidR="00CE3E5D" w:rsidRPr="00971E03">
        <w:rPr>
          <w:rFonts w:asciiTheme="minorHAnsi" w:hAnsiTheme="minorHAnsi" w:cstheme="minorHAnsi"/>
        </w:rPr>
        <w:t xml:space="preserve">to </w:t>
      </w:r>
      <w:r w:rsidRPr="00971E03">
        <w:rPr>
          <w:rFonts w:asciiTheme="minorHAnsi" w:hAnsiTheme="minorHAnsi" w:cstheme="minorHAnsi"/>
        </w:rPr>
        <w:t xml:space="preserve"> .NET Web Services </w:t>
      </w:r>
      <w:r w:rsidR="00F01BC6" w:rsidRPr="00971E03">
        <w:rPr>
          <w:rFonts w:asciiTheme="minorHAnsi" w:hAnsiTheme="minorHAnsi" w:cstheme="minorHAnsi"/>
        </w:rPr>
        <w:t xml:space="preserve">via SPA </w:t>
      </w:r>
    </w:p>
    <w:p w14:paraId="572C9CA3" w14:textId="158881C0" w:rsidR="00211C78" w:rsidRPr="00971E03" w:rsidRDefault="00211C78" w:rsidP="008E156C">
      <w:pPr>
        <w:pStyle w:val="ListBullet"/>
        <w:rPr>
          <w:rFonts w:asciiTheme="minorHAnsi" w:hAnsiTheme="minorHAnsi" w:cstheme="minorHAnsi"/>
        </w:rPr>
      </w:pPr>
      <w:r w:rsidRPr="00971E03">
        <w:rPr>
          <w:rFonts w:asciiTheme="minorHAnsi" w:hAnsiTheme="minorHAnsi" w:cstheme="minorHAnsi"/>
        </w:rPr>
        <w:t>Use Docker and Docker compose to deploy microservices applications</w:t>
      </w:r>
    </w:p>
    <w:p w14:paraId="574BFD24" w14:textId="77777777" w:rsidR="00CC69A7" w:rsidRPr="00971E03" w:rsidRDefault="00CC69A7" w:rsidP="00CC69A7">
      <w:pPr>
        <w:pStyle w:val="ListBullet"/>
        <w:numPr>
          <w:ilvl w:val="0"/>
          <w:numId w:val="0"/>
        </w:numPr>
        <w:ind w:left="720"/>
        <w:rPr>
          <w:rFonts w:asciiTheme="minorHAnsi" w:hAnsiTheme="minorHAnsi" w:cstheme="minorHAnsi"/>
        </w:rPr>
      </w:pPr>
    </w:p>
    <w:p w14:paraId="193B406C" w14:textId="77777777" w:rsidR="00C94F0A" w:rsidRPr="00971E03" w:rsidRDefault="00C94F0A" w:rsidP="00C94F0A">
      <w:pPr>
        <w:pBdr>
          <w:bottom w:val="single" w:sz="4" w:space="1" w:color="auto"/>
        </w:pBdr>
        <w:suppressAutoHyphens/>
        <w:rPr>
          <w:rFonts w:asciiTheme="minorHAnsi" w:hAnsiTheme="minorHAnsi" w:cstheme="minorHAnsi"/>
          <w:b/>
        </w:rPr>
      </w:pPr>
      <w:r w:rsidRPr="00971E03">
        <w:rPr>
          <w:rFonts w:asciiTheme="minorHAnsi" w:hAnsiTheme="minorHAnsi" w:cstheme="minorHAnsi"/>
          <w:b/>
        </w:rPr>
        <w:t>Setup</w:t>
      </w:r>
    </w:p>
    <w:p w14:paraId="112329C2" w14:textId="77777777" w:rsidR="00C94F0A" w:rsidRPr="00971E03" w:rsidRDefault="00C94F0A" w:rsidP="00C94F0A">
      <w:pPr>
        <w:pStyle w:val="ListBullet"/>
        <w:numPr>
          <w:ilvl w:val="0"/>
          <w:numId w:val="0"/>
        </w:numPr>
        <w:rPr>
          <w:rFonts w:asciiTheme="minorHAnsi" w:hAnsiTheme="minorHAnsi" w:cstheme="minorHAnsi"/>
        </w:rPr>
      </w:pPr>
    </w:p>
    <w:p w14:paraId="5A8E51C1" w14:textId="5B370405" w:rsidR="00201955" w:rsidRPr="00971E03" w:rsidRDefault="00201955" w:rsidP="00A808C7">
      <w:pPr>
        <w:tabs>
          <w:tab w:val="left" w:pos="1080"/>
        </w:tabs>
        <w:suppressAutoHyphens/>
        <w:spacing w:after="120"/>
        <w:rPr>
          <w:rFonts w:asciiTheme="minorHAnsi" w:hAnsiTheme="minorHAnsi" w:cstheme="minorHAnsi"/>
          <w:iCs/>
        </w:rPr>
      </w:pPr>
      <w:r w:rsidRPr="00971E03">
        <w:rPr>
          <w:rFonts w:asciiTheme="minorHAnsi" w:hAnsiTheme="minorHAnsi" w:cstheme="minorHAnsi"/>
        </w:rPr>
        <w:t xml:space="preserve">Create a copy of your assignment </w:t>
      </w:r>
      <w:r w:rsidR="00CF00FE" w:rsidRPr="00971E03">
        <w:rPr>
          <w:rFonts w:asciiTheme="minorHAnsi" w:hAnsiTheme="minorHAnsi" w:cstheme="minorHAnsi"/>
        </w:rPr>
        <w:t>2</w:t>
      </w:r>
      <w:r w:rsidRPr="00971E03">
        <w:rPr>
          <w:rFonts w:asciiTheme="minorHAnsi" w:hAnsiTheme="minorHAnsi" w:cstheme="minorHAnsi"/>
        </w:rPr>
        <w:t xml:space="preserve"> </w:t>
      </w:r>
      <w:r w:rsidR="00700E62" w:rsidRPr="00971E03">
        <w:rPr>
          <w:rFonts w:asciiTheme="minorHAnsi" w:hAnsiTheme="minorHAnsi" w:cstheme="minorHAnsi"/>
        </w:rPr>
        <w:t xml:space="preserve">folder </w:t>
      </w:r>
      <w:r w:rsidRPr="00971E03">
        <w:rPr>
          <w:rFonts w:asciiTheme="minorHAnsi" w:hAnsiTheme="minorHAnsi" w:cstheme="minorHAnsi"/>
        </w:rPr>
        <w:t xml:space="preserve">and call it </w:t>
      </w:r>
      <w:r w:rsidR="00700E62" w:rsidRPr="00971E03">
        <w:rPr>
          <w:rFonts w:asciiTheme="minorHAnsi" w:hAnsiTheme="minorHAnsi" w:cstheme="minorHAnsi"/>
          <w:i/>
          <w:iCs/>
        </w:rPr>
        <w:t>initials</w:t>
      </w:r>
      <w:r w:rsidR="00700E62" w:rsidRPr="00971E03">
        <w:rPr>
          <w:rFonts w:asciiTheme="minorHAnsi" w:hAnsiTheme="minorHAnsi" w:cstheme="minorHAnsi"/>
          <w:iCs/>
        </w:rPr>
        <w:t>H60A0</w:t>
      </w:r>
      <w:r w:rsidR="00CF00FE" w:rsidRPr="00971E03">
        <w:rPr>
          <w:rFonts w:asciiTheme="minorHAnsi" w:hAnsiTheme="minorHAnsi" w:cstheme="minorHAnsi"/>
          <w:iCs/>
        </w:rPr>
        <w:t>3</w:t>
      </w:r>
      <w:r w:rsidR="00E709F1" w:rsidRPr="00971E03">
        <w:rPr>
          <w:rFonts w:asciiTheme="minorHAnsi" w:hAnsiTheme="minorHAnsi" w:cstheme="minorHAnsi"/>
          <w:iCs/>
        </w:rPr>
        <w:t xml:space="preserve">. </w:t>
      </w:r>
      <w:r w:rsidRPr="00971E03">
        <w:rPr>
          <w:rFonts w:asciiTheme="minorHAnsi" w:hAnsiTheme="minorHAnsi" w:cstheme="minorHAnsi"/>
          <w:iCs/>
        </w:rPr>
        <w:t xml:space="preserve">Do not change the name of your solution; leave it as </w:t>
      </w:r>
      <w:r w:rsidRPr="00971E03">
        <w:rPr>
          <w:rFonts w:asciiTheme="minorHAnsi" w:hAnsiTheme="minorHAnsi" w:cstheme="minorHAnsi"/>
          <w:i/>
          <w:iCs/>
        </w:rPr>
        <w:t>initials</w:t>
      </w:r>
      <w:r w:rsidRPr="00971E03">
        <w:rPr>
          <w:rFonts w:asciiTheme="minorHAnsi" w:hAnsiTheme="minorHAnsi" w:cstheme="minorHAnsi"/>
          <w:iCs/>
        </w:rPr>
        <w:t xml:space="preserve">H60Store.  </w:t>
      </w:r>
      <w:r w:rsidR="00CF00FE" w:rsidRPr="00971E03">
        <w:rPr>
          <w:rFonts w:asciiTheme="minorHAnsi" w:hAnsiTheme="minorHAnsi" w:cstheme="minorHAnsi"/>
          <w:iCs/>
        </w:rPr>
        <w:t>If, after reading over the assignment, you intend to change the database structure, make a copy of your database as per the instructions from the previous assignment. Call the new database H60Assignment3DB_</w:t>
      </w:r>
      <w:r w:rsidR="00CF00FE" w:rsidRPr="00971E03">
        <w:rPr>
          <w:rFonts w:asciiTheme="minorHAnsi" w:hAnsiTheme="minorHAnsi" w:cstheme="minorHAnsi"/>
          <w:i/>
        </w:rPr>
        <w:t>yourinitials.</w:t>
      </w:r>
      <w:r w:rsidR="00825FF4" w:rsidRPr="00971E03">
        <w:rPr>
          <w:rFonts w:asciiTheme="minorHAnsi" w:hAnsiTheme="minorHAnsi" w:cstheme="minorHAnsi"/>
          <w:i/>
        </w:rPr>
        <w:t xml:space="preserve"> </w:t>
      </w:r>
    </w:p>
    <w:p w14:paraId="078B6661" w14:textId="074614F2" w:rsidR="00201955" w:rsidRPr="00971E03" w:rsidRDefault="00201955" w:rsidP="00A808C7">
      <w:pPr>
        <w:tabs>
          <w:tab w:val="left" w:pos="1080"/>
        </w:tabs>
        <w:suppressAutoHyphens/>
        <w:spacing w:after="120"/>
        <w:rPr>
          <w:rFonts w:asciiTheme="minorHAnsi" w:hAnsiTheme="minorHAnsi" w:cstheme="minorHAnsi"/>
          <w:iCs/>
        </w:rPr>
      </w:pPr>
      <w:r w:rsidRPr="00971E03">
        <w:rPr>
          <w:rFonts w:asciiTheme="minorHAnsi" w:hAnsiTheme="minorHAnsi" w:cstheme="minorHAnsi"/>
          <w:iCs/>
        </w:rPr>
        <w:t xml:space="preserve">Make sure that your assignment still works. </w:t>
      </w:r>
    </w:p>
    <w:p w14:paraId="61E54A85" w14:textId="326BA23D" w:rsidR="000B215D" w:rsidRPr="00971E03" w:rsidRDefault="00CF00FE" w:rsidP="00A808C7">
      <w:p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If you did not do so for assignment 2, </w:t>
      </w:r>
      <w:r w:rsidR="000B215D" w:rsidRPr="00971E03">
        <w:rPr>
          <w:rFonts w:asciiTheme="minorHAnsi" w:hAnsiTheme="minorHAnsi" w:cstheme="minorHAnsi"/>
        </w:rPr>
        <w:t>creat</w:t>
      </w:r>
      <w:r w:rsidRPr="00971E03">
        <w:rPr>
          <w:rFonts w:asciiTheme="minorHAnsi" w:hAnsiTheme="minorHAnsi" w:cstheme="minorHAnsi"/>
        </w:rPr>
        <w:t>e</w:t>
      </w:r>
      <w:r w:rsidR="000B215D" w:rsidRPr="00971E03">
        <w:rPr>
          <w:rFonts w:asciiTheme="minorHAnsi" w:hAnsiTheme="minorHAnsi" w:cstheme="minorHAnsi"/>
        </w:rPr>
        <w:t xml:space="preserve"> a non-.NET project as well in assignment 3. </w:t>
      </w:r>
      <w:r w:rsidRPr="00971E03">
        <w:rPr>
          <w:rFonts w:asciiTheme="minorHAnsi" w:hAnsiTheme="minorHAnsi" w:cstheme="minorHAnsi"/>
        </w:rPr>
        <w:t>C</w:t>
      </w:r>
      <w:r w:rsidR="000B215D" w:rsidRPr="00971E03">
        <w:rPr>
          <w:rFonts w:asciiTheme="minorHAnsi" w:hAnsiTheme="minorHAnsi" w:cstheme="minorHAnsi"/>
        </w:rPr>
        <w:t xml:space="preserve">reate a folder called </w:t>
      </w:r>
      <w:r w:rsidR="000B215D" w:rsidRPr="00971E03">
        <w:rPr>
          <w:rFonts w:asciiTheme="minorHAnsi" w:hAnsiTheme="minorHAnsi" w:cstheme="minorHAnsi"/>
          <w:b/>
          <w:bCs/>
          <w:i/>
        </w:rPr>
        <w:t>yourinitials</w:t>
      </w:r>
      <w:r w:rsidR="000B215D" w:rsidRPr="00971E03">
        <w:rPr>
          <w:rFonts w:asciiTheme="minorHAnsi" w:hAnsiTheme="minorHAnsi" w:cstheme="minorHAnsi"/>
          <w:b/>
          <w:bCs/>
        </w:rPr>
        <w:t>H60Manager</w:t>
      </w:r>
      <w:r w:rsidR="000B215D" w:rsidRPr="00971E03">
        <w:rPr>
          <w:rFonts w:asciiTheme="minorHAnsi" w:hAnsiTheme="minorHAnsi" w:cstheme="minorHAnsi"/>
        </w:rPr>
        <w:t>. This must be at the same level as your solution (NOT THE PROJECTS, THE SOLUTION). This will be JavaScript</w:t>
      </w:r>
      <w:r w:rsidR="006D6686" w:rsidRPr="00971E03">
        <w:rPr>
          <w:rFonts w:asciiTheme="minorHAnsi" w:hAnsiTheme="minorHAnsi" w:cstheme="minorHAnsi"/>
        </w:rPr>
        <w:t xml:space="preserve"> (with HTML and CSS).</w:t>
      </w:r>
      <w:r w:rsidR="000B215D" w:rsidRPr="00971E03">
        <w:rPr>
          <w:rFonts w:asciiTheme="minorHAnsi" w:hAnsiTheme="minorHAnsi" w:cstheme="minorHAnsi"/>
        </w:rPr>
        <w:t xml:space="preserve"> </w:t>
      </w:r>
      <w:r w:rsidR="00A97575" w:rsidRPr="00971E03">
        <w:rPr>
          <w:rFonts w:asciiTheme="minorHAnsi" w:hAnsiTheme="minorHAnsi" w:cstheme="minorHAnsi"/>
        </w:rPr>
        <w:t xml:space="preserve"> I recommend using the React framework, but the requirement is that it is a  JS-driven, client-side application that interacts directly with the </w:t>
      </w:r>
      <w:proofErr w:type="spellStart"/>
      <w:r w:rsidR="00A97575" w:rsidRPr="00971E03">
        <w:rPr>
          <w:rFonts w:asciiTheme="minorHAnsi" w:hAnsiTheme="minorHAnsi" w:cstheme="minorHAnsi"/>
        </w:rPr>
        <w:t>ReST</w:t>
      </w:r>
      <w:proofErr w:type="spellEnd"/>
      <w:r w:rsidR="00A97575" w:rsidRPr="00971E03">
        <w:rPr>
          <w:rFonts w:asciiTheme="minorHAnsi" w:hAnsiTheme="minorHAnsi" w:cstheme="minorHAnsi"/>
        </w:rPr>
        <w:t xml:space="preserve"> services.</w:t>
      </w:r>
    </w:p>
    <w:p w14:paraId="34B63455" w14:textId="2E116D61" w:rsidR="00DC5CDE" w:rsidRPr="00971E03" w:rsidRDefault="00DC5CDE" w:rsidP="00746E40">
      <w:pPr>
        <w:pStyle w:val="ListBullet"/>
        <w:numPr>
          <w:ilvl w:val="0"/>
          <w:numId w:val="0"/>
        </w:numPr>
        <w:rPr>
          <w:rFonts w:asciiTheme="minorHAnsi" w:hAnsiTheme="minorHAnsi" w:cstheme="minorHAnsi"/>
        </w:rPr>
      </w:pPr>
    </w:p>
    <w:p w14:paraId="6465FF2E" w14:textId="3AE85A0F" w:rsidR="005B6406" w:rsidRPr="00971E03" w:rsidRDefault="005B6406" w:rsidP="005B6406">
      <w:pPr>
        <w:pStyle w:val="SubHead2"/>
        <w:pBdr>
          <w:bottom w:val="single" w:sz="4" w:space="1" w:color="auto"/>
        </w:pBdr>
        <w:suppressAutoHyphens/>
        <w:spacing w:before="0" w:after="0"/>
        <w:rPr>
          <w:rFonts w:asciiTheme="minorHAnsi" w:hAnsiTheme="minorHAnsi" w:cstheme="minorHAnsi"/>
        </w:rPr>
      </w:pPr>
      <w:r w:rsidRPr="00971E03">
        <w:rPr>
          <w:rFonts w:asciiTheme="minorHAnsi" w:hAnsiTheme="minorHAnsi" w:cstheme="minorHAnsi"/>
        </w:rPr>
        <w:t xml:space="preserve">Part A: </w:t>
      </w:r>
      <w:r w:rsidR="00A97575" w:rsidRPr="00971E03">
        <w:rPr>
          <w:rFonts w:asciiTheme="minorHAnsi" w:hAnsiTheme="minorHAnsi" w:cstheme="minorHAnsi"/>
        </w:rPr>
        <w:t>Services Update</w:t>
      </w:r>
      <w:r w:rsidR="00456A82" w:rsidRPr="00971E03">
        <w:rPr>
          <w:rFonts w:asciiTheme="minorHAnsi" w:hAnsiTheme="minorHAnsi" w:cstheme="minorHAnsi"/>
        </w:rPr>
        <w:t xml:space="preserve"> – Shopping Cart</w:t>
      </w:r>
    </w:p>
    <w:p w14:paraId="39C2F08B" w14:textId="04B5CE4B" w:rsidR="00A97575" w:rsidRPr="00971E03" w:rsidRDefault="00A97575" w:rsidP="00A97575">
      <w:pPr>
        <w:pStyle w:val="ListParagraph"/>
        <w:tabs>
          <w:tab w:val="left" w:pos="1080"/>
        </w:tabs>
        <w:suppressAutoHyphens/>
        <w:spacing w:after="120"/>
        <w:ind w:left="360"/>
        <w:rPr>
          <w:ins w:id="0" w:author="Gil Audrey Nangue Tsotsop" w:date="2024-10-28T01:11:00Z"/>
          <w:rFonts w:asciiTheme="minorHAnsi" w:hAnsiTheme="minorHAnsi" w:cstheme="minorHAnsi"/>
        </w:rPr>
      </w:pPr>
    </w:p>
    <w:p w14:paraId="188D1DE8" w14:textId="37CC18C6" w:rsidR="3681184E" w:rsidRPr="00971E03" w:rsidRDefault="3681184E" w:rsidP="72AD32C7">
      <w:pPr>
        <w:pStyle w:val="ListParagraph"/>
        <w:tabs>
          <w:tab w:val="left" w:pos="1080"/>
        </w:tabs>
        <w:spacing w:after="120"/>
        <w:ind w:left="360"/>
        <w:rPr>
          <w:rFonts w:asciiTheme="minorHAnsi" w:hAnsiTheme="minorHAnsi" w:cstheme="minorHAnsi"/>
        </w:rPr>
      </w:pPr>
      <w:r w:rsidRPr="00971E03">
        <w:rPr>
          <w:rFonts w:asciiTheme="minorHAnsi" w:hAnsiTheme="minorHAnsi" w:cstheme="minorHAnsi"/>
        </w:rPr>
        <w:t xml:space="preserve">NB: </w:t>
      </w:r>
      <w:r w:rsidR="4A2ED74A" w:rsidRPr="00971E03">
        <w:rPr>
          <w:rFonts w:asciiTheme="minorHAnsi" w:hAnsiTheme="minorHAnsi" w:cstheme="minorHAnsi"/>
        </w:rPr>
        <w:t>For this Part A, w</w:t>
      </w:r>
      <w:r w:rsidRPr="00971E03">
        <w:rPr>
          <w:rFonts w:asciiTheme="minorHAnsi" w:hAnsiTheme="minorHAnsi" w:cstheme="minorHAnsi"/>
        </w:rPr>
        <w:t>rite tests first</w:t>
      </w:r>
      <w:r w:rsidR="22BD70FF" w:rsidRPr="00971E03">
        <w:rPr>
          <w:rFonts w:asciiTheme="minorHAnsi" w:hAnsiTheme="minorHAnsi" w:cstheme="minorHAnsi"/>
        </w:rPr>
        <w:t>.</w:t>
      </w:r>
      <w:r w:rsidRPr="00971E03">
        <w:rPr>
          <w:rFonts w:asciiTheme="minorHAnsi" w:hAnsiTheme="minorHAnsi" w:cstheme="minorHAnsi"/>
        </w:rPr>
        <w:t xml:space="preserve"> Before implementing an</w:t>
      </w:r>
      <w:r w:rsidR="22B5B7B2" w:rsidRPr="00971E03">
        <w:rPr>
          <w:rFonts w:asciiTheme="minorHAnsi" w:hAnsiTheme="minorHAnsi" w:cstheme="minorHAnsi"/>
        </w:rPr>
        <w:t xml:space="preserve">y </w:t>
      </w:r>
      <w:r w:rsidR="616C463E" w:rsidRPr="00971E03">
        <w:rPr>
          <w:rFonts w:asciiTheme="minorHAnsi" w:hAnsiTheme="minorHAnsi" w:cstheme="minorHAnsi"/>
        </w:rPr>
        <w:t>functionality, write unit tests for each CRUD operation</w:t>
      </w:r>
      <w:r w:rsidR="3EFF37B2" w:rsidRPr="00971E03">
        <w:rPr>
          <w:rFonts w:asciiTheme="minorHAnsi" w:hAnsiTheme="minorHAnsi" w:cstheme="minorHAnsi"/>
        </w:rPr>
        <w:t xml:space="preserve">. For each operation, </w:t>
      </w:r>
      <w:r w:rsidR="58E4C63E" w:rsidRPr="00971E03">
        <w:rPr>
          <w:rFonts w:asciiTheme="minorHAnsi" w:hAnsiTheme="minorHAnsi" w:cstheme="minorHAnsi"/>
        </w:rPr>
        <w:t>provide screenshots showing :</w:t>
      </w:r>
      <w:r w:rsidRPr="00971E03">
        <w:rPr>
          <w:rFonts w:asciiTheme="minorHAnsi" w:hAnsiTheme="minorHAnsi" w:cstheme="minorHAnsi"/>
        </w:rPr>
        <w:br/>
      </w:r>
    </w:p>
    <w:p w14:paraId="13C1321D" w14:textId="7041B10C" w:rsidR="72AD32C7" w:rsidRPr="00971E03" w:rsidRDefault="72AD32C7" w:rsidP="72AD32C7">
      <w:pPr>
        <w:pStyle w:val="ListParagraph"/>
        <w:tabs>
          <w:tab w:val="left" w:pos="1080"/>
        </w:tabs>
        <w:spacing w:after="120"/>
        <w:ind w:left="360"/>
        <w:rPr>
          <w:rFonts w:asciiTheme="minorHAnsi" w:hAnsiTheme="minorHAnsi" w:cstheme="minorHAnsi"/>
        </w:rPr>
      </w:pPr>
    </w:p>
    <w:p w14:paraId="49774A15" w14:textId="47DB8595" w:rsidR="2A54C7DF" w:rsidRPr="00971E03" w:rsidRDefault="2A54C7DF" w:rsidP="00211C78">
      <w:pPr>
        <w:pStyle w:val="ListParagraph"/>
        <w:numPr>
          <w:ilvl w:val="0"/>
          <w:numId w:val="1"/>
        </w:numPr>
        <w:tabs>
          <w:tab w:val="left" w:pos="1080"/>
        </w:tabs>
        <w:spacing w:after="120"/>
        <w:rPr>
          <w:rFonts w:asciiTheme="minorHAnsi" w:hAnsiTheme="minorHAnsi" w:cstheme="minorHAnsi"/>
        </w:rPr>
      </w:pPr>
      <w:proofErr w:type="spellStart"/>
      <w:r w:rsidRPr="00971E03">
        <w:rPr>
          <w:rFonts w:asciiTheme="minorHAnsi" w:hAnsiTheme="minorHAnsi" w:cstheme="minorHAnsi"/>
        </w:rPr>
        <w:t>Sreenshot</w:t>
      </w:r>
      <w:proofErr w:type="spellEnd"/>
      <w:r w:rsidRPr="00971E03">
        <w:rPr>
          <w:rFonts w:asciiTheme="minorHAnsi" w:hAnsiTheme="minorHAnsi" w:cstheme="minorHAnsi"/>
        </w:rPr>
        <w:t xml:space="preserve"> for i</w:t>
      </w:r>
      <w:r w:rsidR="2EE120E9" w:rsidRPr="00971E03">
        <w:rPr>
          <w:rFonts w:asciiTheme="minorHAnsi" w:hAnsiTheme="minorHAnsi" w:cstheme="minorHAnsi"/>
        </w:rPr>
        <w:t xml:space="preserve">nitial </w:t>
      </w:r>
      <w:r w:rsidR="0E607489" w:rsidRPr="00971E03">
        <w:rPr>
          <w:rFonts w:asciiTheme="minorHAnsi" w:hAnsiTheme="minorHAnsi" w:cstheme="minorHAnsi"/>
        </w:rPr>
        <w:t xml:space="preserve">unit test </w:t>
      </w:r>
      <w:r w:rsidR="2EE120E9" w:rsidRPr="00971E03">
        <w:rPr>
          <w:rFonts w:asciiTheme="minorHAnsi" w:hAnsiTheme="minorHAnsi" w:cstheme="minorHAnsi"/>
        </w:rPr>
        <w:t>code</w:t>
      </w:r>
      <w:r w:rsidRPr="00971E03">
        <w:rPr>
          <w:rFonts w:asciiTheme="minorHAnsi" w:hAnsiTheme="minorHAnsi" w:cstheme="minorHAnsi"/>
        </w:rPr>
        <w:br/>
      </w:r>
      <w:r w:rsidR="00D91008" w:rsidRPr="00971E03">
        <w:rPr>
          <w:rFonts w:asciiTheme="minorHAnsi" w:hAnsiTheme="minorHAnsi" w:cstheme="minorHAnsi"/>
        </w:rPr>
        <w:t xml:space="preserve">(named it </w:t>
      </w:r>
      <w:proofErr w:type="spellStart"/>
      <w:r w:rsidR="00D91008" w:rsidRPr="00971E03">
        <w:rPr>
          <w:rFonts w:asciiTheme="minorHAnsi" w:hAnsiTheme="minorHAnsi" w:cstheme="minorHAnsi"/>
        </w:rPr>
        <w:t>CrudOperation</w:t>
      </w:r>
      <w:r w:rsidR="70CEA61F" w:rsidRPr="00971E03">
        <w:rPr>
          <w:rFonts w:asciiTheme="minorHAnsi" w:hAnsiTheme="minorHAnsi" w:cstheme="minorHAnsi"/>
        </w:rPr>
        <w:t>_initialUnitTest</w:t>
      </w:r>
      <w:proofErr w:type="spellEnd"/>
      <w:r w:rsidR="1A12F46F" w:rsidRPr="00971E03">
        <w:rPr>
          <w:rFonts w:asciiTheme="minorHAnsi" w:hAnsiTheme="minorHAnsi" w:cstheme="minorHAnsi"/>
        </w:rPr>
        <w:t xml:space="preserve"> e.g. Create_ initialUnitTest</w:t>
      </w:r>
      <w:r w:rsidR="70CEA61F" w:rsidRPr="00971E03">
        <w:rPr>
          <w:rFonts w:asciiTheme="minorHAnsi" w:hAnsiTheme="minorHAnsi" w:cstheme="minorHAnsi"/>
        </w:rPr>
        <w:t>)</w:t>
      </w:r>
    </w:p>
    <w:p w14:paraId="19869FFC" w14:textId="44C63C0A" w:rsidR="5B60777D" w:rsidRPr="00971E03" w:rsidRDefault="5B60777D" w:rsidP="00211C78">
      <w:pPr>
        <w:pStyle w:val="ListParagraph"/>
        <w:numPr>
          <w:ilvl w:val="0"/>
          <w:numId w:val="1"/>
        </w:numPr>
        <w:tabs>
          <w:tab w:val="left" w:pos="1080"/>
        </w:tabs>
        <w:spacing w:after="120"/>
        <w:rPr>
          <w:rFonts w:asciiTheme="minorHAnsi" w:hAnsiTheme="minorHAnsi" w:cstheme="minorHAnsi"/>
        </w:rPr>
      </w:pPr>
      <w:r w:rsidRPr="00971E03">
        <w:rPr>
          <w:rFonts w:asciiTheme="minorHAnsi" w:hAnsiTheme="minorHAnsi" w:cstheme="minorHAnsi"/>
        </w:rPr>
        <w:t xml:space="preserve">Screenshot for test failing </w:t>
      </w:r>
      <w:r w:rsidR="49C889D7" w:rsidRPr="00971E03">
        <w:rPr>
          <w:rFonts w:asciiTheme="minorHAnsi" w:hAnsiTheme="minorHAnsi" w:cstheme="minorHAnsi"/>
        </w:rPr>
        <w:t xml:space="preserve">(named it </w:t>
      </w:r>
      <w:proofErr w:type="spellStart"/>
      <w:r w:rsidR="49C889D7" w:rsidRPr="00971E03">
        <w:rPr>
          <w:rFonts w:asciiTheme="minorHAnsi" w:hAnsiTheme="minorHAnsi" w:cstheme="minorHAnsi"/>
        </w:rPr>
        <w:t>CrudOperation_Test</w:t>
      </w:r>
      <w:r w:rsidR="3123CB7C" w:rsidRPr="00971E03">
        <w:rPr>
          <w:rFonts w:asciiTheme="minorHAnsi" w:hAnsiTheme="minorHAnsi" w:cstheme="minorHAnsi"/>
        </w:rPr>
        <w:t>Failing</w:t>
      </w:r>
      <w:proofErr w:type="spellEnd"/>
      <w:r w:rsidR="328747F9" w:rsidRPr="00971E03">
        <w:rPr>
          <w:rFonts w:asciiTheme="minorHAnsi" w:hAnsiTheme="minorHAnsi" w:cstheme="minorHAnsi"/>
        </w:rPr>
        <w:t xml:space="preserve"> </w:t>
      </w:r>
      <w:proofErr w:type="spellStart"/>
      <w:r w:rsidR="328747F9" w:rsidRPr="00971E03">
        <w:rPr>
          <w:rFonts w:asciiTheme="minorHAnsi" w:hAnsiTheme="minorHAnsi" w:cstheme="minorHAnsi"/>
        </w:rPr>
        <w:t>e.g</w:t>
      </w:r>
      <w:proofErr w:type="spellEnd"/>
      <w:r w:rsidR="328747F9" w:rsidRPr="00971E03">
        <w:rPr>
          <w:rFonts w:asciiTheme="minorHAnsi" w:hAnsiTheme="minorHAnsi" w:cstheme="minorHAnsi"/>
        </w:rPr>
        <w:t xml:space="preserve"> </w:t>
      </w:r>
      <w:proofErr w:type="spellStart"/>
      <w:r w:rsidR="328747F9" w:rsidRPr="00971E03">
        <w:rPr>
          <w:rFonts w:asciiTheme="minorHAnsi" w:hAnsiTheme="minorHAnsi" w:cstheme="minorHAnsi"/>
        </w:rPr>
        <w:t>Read_TestFailing</w:t>
      </w:r>
      <w:proofErr w:type="spellEnd"/>
      <w:r w:rsidR="49C889D7" w:rsidRPr="00971E03">
        <w:rPr>
          <w:rFonts w:asciiTheme="minorHAnsi" w:hAnsiTheme="minorHAnsi" w:cstheme="minorHAnsi"/>
        </w:rPr>
        <w:t>)</w:t>
      </w:r>
      <w:r w:rsidR="40C58824" w:rsidRPr="00971E03">
        <w:rPr>
          <w:rFonts w:asciiTheme="minorHAnsi" w:hAnsiTheme="minorHAnsi" w:cstheme="minorHAnsi"/>
        </w:rPr>
        <w:t xml:space="preserve"> </w:t>
      </w:r>
    </w:p>
    <w:p w14:paraId="13D7EFA8" w14:textId="75C35C0F" w:rsidR="5B60777D" w:rsidRPr="00971E03" w:rsidRDefault="5B60777D" w:rsidP="00211C78">
      <w:pPr>
        <w:pStyle w:val="ListParagraph"/>
        <w:numPr>
          <w:ilvl w:val="0"/>
          <w:numId w:val="1"/>
        </w:numPr>
        <w:tabs>
          <w:tab w:val="left" w:pos="1080"/>
        </w:tabs>
        <w:spacing w:after="120"/>
        <w:rPr>
          <w:rFonts w:asciiTheme="minorHAnsi" w:hAnsiTheme="minorHAnsi" w:cstheme="minorHAnsi"/>
        </w:rPr>
      </w:pPr>
      <w:r w:rsidRPr="00971E03">
        <w:rPr>
          <w:rFonts w:asciiTheme="minorHAnsi" w:hAnsiTheme="minorHAnsi" w:cstheme="minorHAnsi"/>
        </w:rPr>
        <w:t>Screenshot for enhanced code</w:t>
      </w:r>
      <w:r w:rsidR="401C6639" w:rsidRPr="00971E03">
        <w:rPr>
          <w:rFonts w:asciiTheme="minorHAnsi" w:hAnsiTheme="minorHAnsi" w:cstheme="minorHAnsi"/>
        </w:rPr>
        <w:t xml:space="preserve"> (named it </w:t>
      </w:r>
      <w:proofErr w:type="spellStart"/>
      <w:r w:rsidR="401C6639" w:rsidRPr="00971E03">
        <w:rPr>
          <w:rFonts w:asciiTheme="minorHAnsi" w:hAnsiTheme="minorHAnsi" w:cstheme="minorHAnsi"/>
        </w:rPr>
        <w:t>CrudOperation_</w:t>
      </w:r>
      <w:r w:rsidR="10455437" w:rsidRPr="00971E03">
        <w:rPr>
          <w:rFonts w:asciiTheme="minorHAnsi" w:hAnsiTheme="minorHAnsi" w:cstheme="minorHAnsi"/>
        </w:rPr>
        <w:t>EnhancedCode</w:t>
      </w:r>
      <w:proofErr w:type="spellEnd"/>
      <w:r w:rsidR="67399104" w:rsidRPr="00971E03">
        <w:rPr>
          <w:rFonts w:asciiTheme="minorHAnsi" w:hAnsiTheme="minorHAnsi" w:cstheme="minorHAnsi"/>
        </w:rPr>
        <w:t xml:space="preserve"> e.g. </w:t>
      </w:r>
      <w:proofErr w:type="spellStart"/>
      <w:r w:rsidR="67399104" w:rsidRPr="00971E03">
        <w:rPr>
          <w:rFonts w:asciiTheme="minorHAnsi" w:hAnsiTheme="minorHAnsi" w:cstheme="minorHAnsi"/>
        </w:rPr>
        <w:t>Update_EnhancedCode</w:t>
      </w:r>
      <w:proofErr w:type="spellEnd"/>
      <w:r w:rsidR="401C6639" w:rsidRPr="00971E03">
        <w:rPr>
          <w:rFonts w:asciiTheme="minorHAnsi" w:hAnsiTheme="minorHAnsi" w:cstheme="minorHAnsi"/>
        </w:rPr>
        <w:t>)</w:t>
      </w:r>
    </w:p>
    <w:p w14:paraId="4DFFD085" w14:textId="3DE74123" w:rsidR="5B60777D" w:rsidRPr="00971E03" w:rsidRDefault="5B60777D" w:rsidP="00211C78">
      <w:pPr>
        <w:pStyle w:val="ListParagraph"/>
        <w:numPr>
          <w:ilvl w:val="0"/>
          <w:numId w:val="1"/>
        </w:numPr>
        <w:tabs>
          <w:tab w:val="left" w:pos="1080"/>
        </w:tabs>
        <w:spacing w:after="120"/>
        <w:rPr>
          <w:rFonts w:asciiTheme="minorHAnsi" w:hAnsiTheme="minorHAnsi" w:cstheme="minorHAnsi"/>
          <w:szCs w:val="24"/>
        </w:rPr>
      </w:pPr>
      <w:r w:rsidRPr="00971E03">
        <w:rPr>
          <w:rFonts w:asciiTheme="minorHAnsi" w:hAnsiTheme="minorHAnsi" w:cstheme="minorHAnsi"/>
        </w:rPr>
        <w:t>Screenshot for test passing</w:t>
      </w:r>
      <w:r w:rsidR="2656E439" w:rsidRPr="00971E03">
        <w:rPr>
          <w:rFonts w:asciiTheme="minorHAnsi" w:hAnsiTheme="minorHAnsi" w:cstheme="minorHAnsi"/>
        </w:rPr>
        <w:t xml:space="preserve"> (named it </w:t>
      </w:r>
      <w:proofErr w:type="spellStart"/>
      <w:r w:rsidR="2656E439" w:rsidRPr="00971E03">
        <w:rPr>
          <w:rFonts w:asciiTheme="minorHAnsi" w:hAnsiTheme="minorHAnsi" w:cstheme="minorHAnsi"/>
        </w:rPr>
        <w:t>CrudOperation_Test</w:t>
      </w:r>
      <w:r w:rsidR="6DDC2F14" w:rsidRPr="00971E03">
        <w:rPr>
          <w:rFonts w:asciiTheme="minorHAnsi" w:hAnsiTheme="minorHAnsi" w:cstheme="minorHAnsi"/>
        </w:rPr>
        <w:t>Passing</w:t>
      </w:r>
      <w:proofErr w:type="spellEnd"/>
      <w:r w:rsidR="58F51CD8" w:rsidRPr="00971E03">
        <w:rPr>
          <w:rFonts w:asciiTheme="minorHAnsi" w:hAnsiTheme="minorHAnsi" w:cstheme="minorHAnsi"/>
        </w:rPr>
        <w:t xml:space="preserve"> e.g. </w:t>
      </w:r>
      <w:proofErr w:type="spellStart"/>
      <w:r w:rsidR="58F51CD8" w:rsidRPr="00971E03">
        <w:rPr>
          <w:rFonts w:asciiTheme="minorHAnsi" w:hAnsiTheme="minorHAnsi" w:cstheme="minorHAnsi"/>
        </w:rPr>
        <w:t>Delete_TestPassing</w:t>
      </w:r>
      <w:proofErr w:type="spellEnd"/>
      <w:r w:rsidR="2656E439" w:rsidRPr="00971E03">
        <w:rPr>
          <w:rFonts w:asciiTheme="minorHAnsi" w:hAnsiTheme="minorHAnsi" w:cstheme="minorHAnsi"/>
        </w:rPr>
        <w:t>)</w:t>
      </w:r>
    </w:p>
    <w:p w14:paraId="0FCD3FBD" w14:textId="53E71412" w:rsidR="72AD32C7" w:rsidRPr="00971E03" w:rsidRDefault="72AD32C7" w:rsidP="72AD32C7">
      <w:pPr>
        <w:pStyle w:val="ListParagraph"/>
        <w:tabs>
          <w:tab w:val="left" w:pos="1080"/>
        </w:tabs>
        <w:spacing w:after="120"/>
        <w:rPr>
          <w:rFonts w:asciiTheme="minorHAnsi" w:hAnsiTheme="minorHAnsi" w:cstheme="minorHAnsi"/>
          <w:szCs w:val="24"/>
        </w:rPr>
      </w:pPr>
    </w:p>
    <w:p w14:paraId="577BC6F3" w14:textId="05335F08" w:rsidR="28FA2694" w:rsidRPr="00971E03" w:rsidRDefault="28FA2694">
      <w:pPr>
        <w:pStyle w:val="ListParagraph"/>
        <w:tabs>
          <w:tab w:val="left" w:pos="1080"/>
        </w:tabs>
        <w:spacing w:after="120"/>
        <w:rPr>
          <w:rFonts w:asciiTheme="minorHAnsi" w:hAnsiTheme="minorHAnsi" w:cstheme="minorHAnsi"/>
          <w:szCs w:val="24"/>
        </w:rPr>
        <w:pPrChange w:id="1" w:author="Gil Audrey Nangue Tsotsop" w:date="2024-10-28T01:34:00Z">
          <w:pPr/>
        </w:pPrChange>
      </w:pPr>
      <w:r w:rsidRPr="00971E03">
        <w:rPr>
          <w:rFonts w:asciiTheme="minorHAnsi" w:hAnsiTheme="minorHAnsi" w:cstheme="minorHAnsi"/>
          <w:szCs w:val="24"/>
        </w:rPr>
        <w:t>P</w:t>
      </w:r>
      <w:r w:rsidR="7A0971EF" w:rsidRPr="00971E03">
        <w:rPr>
          <w:rFonts w:asciiTheme="minorHAnsi" w:hAnsiTheme="minorHAnsi" w:cstheme="minorHAnsi"/>
          <w:szCs w:val="24"/>
        </w:rPr>
        <w:t>ut your screenshots in the root folder of your solution folder</w:t>
      </w:r>
      <w:r w:rsidR="712CC972" w:rsidRPr="00971E03">
        <w:rPr>
          <w:rFonts w:asciiTheme="minorHAnsi" w:hAnsiTheme="minorHAnsi" w:cstheme="minorHAnsi"/>
          <w:szCs w:val="24"/>
        </w:rPr>
        <w:t xml:space="preserve"> inside a subfolder called “</w:t>
      </w:r>
      <w:proofErr w:type="spellStart"/>
      <w:r w:rsidR="712CC972" w:rsidRPr="00971E03">
        <w:rPr>
          <w:rFonts w:asciiTheme="minorHAnsi" w:hAnsiTheme="minorHAnsi" w:cstheme="minorHAnsi"/>
          <w:szCs w:val="24"/>
        </w:rPr>
        <w:t>ServicesScreenshots</w:t>
      </w:r>
      <w:proofErr w:type="spellEnd"/>
      <w:r w:rsidR="712CC972" w:rsidRPr="00971E03">
        <w:rPr>
          <w:rFonts w:asciiTheme="minorHAnsi" w:hAnsiTheme="minorHAnsi" w:cstheme="minorHAnsi"/>
          <w:szCs w:val="24"/>
        </w:rPr>
        <w:t xml:space="preserve">”. </w:t>
      </w:r>
      <w:r w:rsidR="12BBD66D" w:rsidRPr="00971E03">
        <w:rPr>
          <w:rFonts w:asciiTheme="minorHAnsi" w:hAnsiTheme="minorHAnsi" w:cstheme="minorHAnsi"/>
          <w:szCs w:val="24"/>
        </w:rPr>
        <w:t>You should create different subfolder for each operation in “</w:t>
      </w:r>
      <w:proofErr w:type="spellStart"/>
      <w:r w:rsidR="1416D332" w:rsidRPr="00971E03">
        <w:rPr>
          <w:rFonts w:asciiTheme="minorHAnsi" w:hAnsiTheme="minorHAnsi" w:cstheme="minorHAnsi"/>
          <w:szCs w:val="24"/>
        </w:rPr>
        <w:t>ServicesScreenshots</w:t>
      </w:r>
      <w:proofErr w:type="spellEnd"/>
      <w:r w:rsidR="1416D332" w:rsidRPr="00971E03">
        <w:rPr>
          <w:rFonts w:asciiTheme="minorHAnsi" w:hAnsiTheme="minorHAnsi" w:cstheme="minorHAnsi"/>
          <w:szCs w:val="24"/>
        </w:rPr>
        <w:t>” folder.</w:t>
      </w:r>
    </w:p>
    <w:p w14:paraId="14E3D6BB" w14:textId="636B4568" w:rsidR="72AD32C7" w:rsidRPr="00971E03" w:rsidRDefault="72AD32C7" w:rsidP="72AD32C7">
      <w:pPr>
        <w:tabs>
          <w:tab w:val="left" w:pos="1080"/>
        </w:tabs>
        <w:spacing w:after="120"/>
        <w:rPr>
          <w:ins w:id="2" w:author="Gil Audrey Nangue Tsotsop" w:date="2024-10-28T01:11:00Z"/>
          <w:rFonts w:asciiTheme="minorHAnsi" w:hAnsiTheme="minorHAnsi" w:cstheme="minorHAnsi"/>
        </w:rPr>
      </w:pPr>
    </w:p>
    <w:p w14:paraId="3711C29B" w14:textId="24BD137B" w:rsidR="72AD32C7" w:rsidRPr="00971E03" w:rsidRDefault="72AD32C7" w:rsidP="72AD32C7">
      <w:pPr>
        <w:pStyle w:val="ListParagraph"/>
        <w:tabs>
          <w:tab w:val="left" w:pos="1080"/>
        </w:tabs>
        <w:spacing w:after="120"/>
        <w:ind w:left="360"/>
        <w:rPr>
          <w:rFonts w:asciiTheme="minorHAnsi" w:hAnsiTheme="minorHAnsi" w:cstheme="minorHAnsi"/>
        </w:rPr>
      </w:pPr>
    </w:p>
    <w:p w14:paraId="73396465" w14:textId="23E87870" w:rsidR="00A97575" w:rsidRPr="00971E03" w:rsidRDefault="00A97575" w:rsidP="00A97575">
      <w:pPr>
        <w:pStyle w:val="ListParagraph"/>
        <w:numPr>
          <w:ilvl w:val="0"/>
          <w:numId w:val="28"/>
        </w:numPr>
        <w:tabs>
          <w:tab w:val="left" w:pos="1080"/>
        </w:tabs>
        <w:suppressAutoHyphens/>
        <w:spacing w:after="120"/>
        <w:rPr>
          <w:rFonts w:asciiTheme="minorHAnsi" w:hAnsiTheme="minorHAnsi" w:cstheme="minorHAnsi"/>
        </w:rPr>
      </w:pPr>
      <w:r w:rsidRPr="00971E03">
        <w:rPr>
          <w:rFonts w:asciiTheme="minorHAnsi" w:hAnsiTheme="minorHAnsi" w:cstheme="minorHAnsi"/>
        </w:rPr>
        <w:t>Prior to any coding, make sure you understand the functionality required.</w:t>
      </w:r>
    </w:p>
    <w:p w14:paraId="5E281E64" w14:textId="239A5847" w:rsidR="00A97575" w:rsidRPr="00971E03" w:rsidRDefault="00A97575" w:rsidP="00A97575">
      <w:pPr>
        <w:pStyle w:val="ListParagraph"/>
        <w:numPr>
          <w:ilvl w:val="0"/>
          <w:numId w:val="28"/>
        </w:numPr>
        <w:tabs>
          <w:tab w:val="left" w:pos="1080"/>
        </w:tabs>
        <w:suppressAutoHyphens/>
        <w:spacing w:after="120"/>
        <w:rPr>
          <w:rFonts w:asciiTheme="minorHAnsi" w:hAnsiTheme="minorHAnsi" w:cstheme="minorHAnsi"/>
        </w:rPr>
      </w:pPr>
      <w:r w:rsidRPr="00971E03">
        <w:rPr>
          <w:rFonts w:asciiTheme="minorHAnsi" w:hAnsiTheme="minorHAnsi" w:cstheme="minorHAnsi"/>
        </w:rPr>
        <w:t>You are to add REST functions to the Services project to allow the following functionality</w:t>
      </w:r>
    </w:p>
    <w:p w14:paraId="4422DCFC" w14:textId="77777777" w:rsidR="00A97575" w:rsidRPr="00971E03" w:rsidRDefault="00A97575" w:rsidP="00A97575">
      <w:pPr>
        <w:pStyle w:val="ListParagraph"/>
        <w:numPr>
          <w:ilvl w:val="0"/>
          <w:numId w:val="21"/>
        </w:num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Perform CRUD operations on the </w:t>
      </w:r>
      <w:proofErr w:type="spellStart"/>
      <w:r w:rsidRPr="00971E03">
        <w:rPr>
          <w:rFonts w:asciiTheme="minorHAnsi" w:hAnsiTheme="minorHAnsi" w:cstheme="minorHAnsi"/>
        </w:rPr>
        <w:t>ShoppingCart</w:t>
      </w:r>
      <w:proofErr w:type="spellEnd"/>
    </w:p>
    <w:p w14:paraId="088496A7" w14:textId="77777777" w:rsidR="00A97575" w:rsidRPr="00971E03" w:rsidRDefault="00A97575" w:rsidP="00A97575">
      <w:pPr>
        <w:pStyle w:val="ListParagraph"/>
        <w:numPr>
          <w:ilvl w:val="0"/>
          <w:numId w:val="21"/>
        </w:numPr>
        <w:tabs>
          <w:tab w:val="left" w:pos="1080"/>
        </w:tabs>
        <w:suppressAutoHyphens/>
        <w:spacing w:after="120"/>
        <w:rPr>
          <w:rFonts w:asciiTheme="minorHAnsi" w:hAnsiTheme="minorHAnsi" w:cstheme="minorHAnsi"/>
        </w:rPr>
      </w:pPr>
      <w:r w:rsidRPr="00971E03">
        <w:rPr>
          <w:rFonts w:asciiTheme="minorHAnsi" w:hAnsiTheme="minorHAnsi" w:cstheme="minorHAnsi"/>
        </w:rPr>
        <w:t>Perform CRUD operations on products to be added and product removed from the cart (</w:t>
      </w:r>
      <w:proofErr w:type="spellStart"/>
      <w:r w:rsidRPr="00971E03">
        <w:rPr>
          <w:rFonts w:asciiTheme="minorHAnsi" w:hAnsiTheme="minorHAnsi" w:cstheme="minorHAnsi"/>
        </w:rPr>
        <w:t>CartItem</w:t>
      </w:r>
      <w:proofErr w:type="spellEnd"/>
      <w:r w:rsidRPr="00971E03">
        <w:rPr>
          <w:rFonts w:asciiTheme="minorHAnsi" w:hAnsiTheme="minorHAnsi" w:cstheme="minorHAnsi"/>
        </w:rPr>
        <w:t xml:space="preserve"> table). Remember, the stock on the product in the table must be adjusted when an item is added/removed from the cart or the quantity of the item is changed; you created the operation to do that in the previous assignment.</w:t>
      </w:r>
    </w:p>
    <w:p w14:paraId="619435BF" w14:textId="262886B1" w:rsidR="00A97575" w:rsidRPr="00971E03" w:rsidRDefault="00A97575" w:rsidP="00A97575">
      <w:pPr>
        <w:pStyle w:val="ListParagraph"/>
        <w:numPr>
          <w:ilvl w:val="0"/>
          <w:numId w:val="21"/>
        </w:numPr>
        <w:tabs>
          <w:tab w:val="left" w:pos="1080"/>
        </w:tabs>
        <w:suppressAutoHyphens/>
        <w:spacing w:after="120"/>
        <w:rPr>
          <w:rFonts w:asciiTheme="minorHAnsi" w:hAnsiTheme="minorHAnsi" w:cstheme="minorHAnsi"/>
        </w:rPr>
      </w:pPr>
      <w:r w:rsidRPr="00971E03">
        <w:rPr>
          <w:rFonts w:asciiTheme="minorHAnsi" w:hAnsiTheme="minorHAnsi" w:cstheme="minorHAnsi"/>
        </w:rPr>
        <w:t>Remember, deletes cannot be done if a cart has products in it (you must maintain referential integrity).</w:t>
      </w:r>
    </w:p>
    <w:p w14:paraId="5BA82646" w14:textId="77777777" w:rsidR="00A97575" w:rsidRPr="00971E03" w:rsidRDefault="00A97575" w:rsidP="005B6406">
      <w:pPr>
        <w:rPr>
          <w:rFonts w:asciiTheme="minorHAnsi" w:hAnsiTheme="minorHAnsi" w:cstheme="minorHAnsi"/>
        </w:rPr>
      </w:pPr>
    </w:p>
    <w:p w14:paraId="5F5A20FC" w14:textId="77777777" w:rsidR="005B6406" w:rsidRPr="00971E03" w:rsidRDefault="005B6406" w:rsidP="005B6406">
      <w:pPr>
        <w:pStyle w:val="ListParagraph"/>
        <w:tabs>
          <w:tab w:val="left" w:pos="1080"/>
        </w:tabs>
        <w:suppressAutoHyphens/>
        <w:spacing w:after="120"/>
        <w:rPr>
          <w:rFonts w:asciiTheme="minorHAnsi" w:hAnsiTheme="minorHAnsi" w:cstheme="minorHAnsi"/>
        </w:rPr>
      </w:pPr>
    </w:p>
    <w:p w14:paraId="32E89CDB" w14:textId="5BFC6361" w:rsidR="00D52292" w:rsidRPr="00971E03" w:rsidRDefault="00D52292" w:rsidP="00D52292">
      <w:pPr>
        <w:pStyle w:val="SubHead2"/>
        <w:pBdr>
          <w:bottom w:val="single" w:sz="4" w:space="1" w:color="auto"/>
        </w:pBdr>
        <w:suppressAutoHyphens/>
        <w:spacing w:before="0" w:after="0"/>
        <w:rPr>
          <w:rFonts w:asciiTheme="minorHAnsi" w:hAnsiTheme="minorHAnsi" w:cstheme="minorHAnsi"/>
        </w:rPr>
      </w:pPr>
      <w:r w:rsidRPr="00971E03">
        <w:rPr>
          <w:rFonts w:asciiTheme="minorHAnsi" w:hAnsiTheme="minorHAnsi" w:cstheme="minorHAnsi"/>
        </w:rPr>
        <w:t xml:space="preserve">Part </w:t>
      </w:r>
      <w:r w:rsidR="005B6406" w:rsidRPr="00971E03">
        <w:rPr>
          <w:rFonts w:asciiTheme="minorHAnsi" w:hAnsiTheme="minorHAnsi" w:cstheme="minorHAnsi"/>
        </w:rPr>
        <w:t>B</w:t>
      </w:r>
      <w:r w:rsidRPr="00971E03">
        <w:rPr>
          <w:rFonts w:asciiTheme="minorHAnsi" w:hAnsiTheme="minorHAnsi" w:cstheme="minorHAnsi"/>
        </w:rPr>
        <w:t xml:space="preserve">: </w:t>
      </w:r>
      <w:r w:rsidR="00456A82" w:rsidRPr="00971E03">
        <w:rPr>
          <w:rFonts w:asciiTheme="minorHAnsi" w:hAnsiTheme="minorHAnsi" w:cstheme="minorHAnsi"/>
        </w:rPr>
        <w:t>Customer project – Shopping Cart</w:t>
      </w:r>
    </w:p>
    <w:p w14:paraId="79B73201" w14:textId="77777777" w:rsidR="00825FF4" w:rsidRPr="00971E03" w:rsidRDefault="00825FF4" w:rsidP="00825FF4">
      <w:pPr>
        <w:pStyle w:val="ListParagraph"/>
        <w:tabs>
          <w:tab w:val="left" w:pos="1080"/>
        </w:tabs>
        <w:suppressAutoHyphens/>
        <w:spacing w:after="120"/>
        <w:rPr>
          <w:rFonts w:asciiTheme="minorHAnsi" w:hAnsiTheme="minorHAnsi" w:cstheme="minorHAnsi"/>
        </w:rPr>
      </w:pPr>
      <w:bookmarkStart w:id="3" w:name="_Hlk51935847"/>
    </w:p>
    <w:p w14:paraId="04064BC6" w14:textId="77777777" w:rsidR="00825FF4" w:rsidRPr="00971E03" w:rsidRDefault="00825FF4" w:rsidP="00456A82">
      <w:pPr>
        <w:pStyle w:val="ListParagraph"/>
        <w:numPr>
          <w:ilvl w:val="0"/>
          <w:numId w:val="30"/>
        </w:numPr>
        <w:tabs>
          <w:tab w:val="left" w:pos="1080"/>
        </w:tabs>
        <w:suppressAutoHyphens/>
        <w:spacing w:after="120"/>
        <w:rPr>
          <w:rFonts w:asciiTheme="minorHAnsi" w:hAnsiTheme="minorHAnsi" w:cstheme="minorHAnsi"/>
        </w:rPr>
      </w:pPr>
      <w:r w:rsidRPr="00971E03">
        <w:rPr>
          <w:rFonts w:asciiTheme="minorHAnsi" w:hAnsiTheme="minorHAnsi" w:cstheme="minorHAnsi"/>
        </w:rPr>
        <w:t>In the Customer Project, provide an interface to perform the following operations:</w:t>
      </w:r>
    </w:p>
    <w:p w14:paraId="5ECD6CAF" w14:textId="469A342D" w:rsidR="0058222C" w:rsidRPr="00971E03" w:rsidRDefault="0058222C" w:rsidP="00825FF4">
      <w:pPr>
        <w:pStyle w:val="ListParagraph"/>
        <w:numPr>
          <w:ilvl w:val="0"/>
          <w:numId w:val="22"/>
        </w:num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Update your </w:t>
      </w:r>
      <w:proofErr w:type="spellStart"/>
      <w:r w:rsidRPr="00971E03">
        <w:rPr>
          <w:rFonts w:asciiTheme="minorHAnsi" w:hAnsiTheme="minorHAnsi" w:cstheme="minorHAnsi"/>
        </w:rPr>
        <w:t>ReST</w:t>
      </w:r>
      <w:proofErr w:type="spellEnd"/>
      <w:r w:rsidRPr="00971E03">
        <w:rPr>
          <w:rFonts w:asciiTheme="minorHAnsi" w:hAnsiTheme="minorHAnsi" w:cstheme="minorHAnsi"/>
        </w:rPr>
        <w:t xml:space="preserve"> calls for getting the product information to use a DTO to only get the required fields.</w:t>
      </w:r>
      <w:r w:rsidR="00456A82" w:rsidRPr="00971E03">
        <w:rPr>
          <w:rFonts w:asciiTheme="minorHAnsi" w:hAnsiTheme="minorHAnsi" w:cstheme="minorHAnsi"/>
        </w:rPr>
        <w:t xml:space="preserve"> (This may already be done in Assignment 2).</w:t>
      </w:r>
    </w:p>
    <w:p w14:paraId="3AA80B59" w14:textId="360A3653" w:rsidR="00825FF4" w:rsidRPr="00971E03" w:rsidRDefault="00825FF4" w:rsidP="00825FF4">
      <w:pPr>
        <w:pStyle w:val="ListParagraph"/>
        <w:numPr>
          <w:ilvl w:val="0"/>
          <w:numId w:val="22"/>
        </w:numPr>
        <w:tabs>
          <w:tab w:val="left" w:pos="1080"/>
        </w:tabs>
        <w:suppressAutoHyphens/>
        <w:spacing w:after="120"/>
        <w:rPr>
          <w:rFonts w:asciiTheme="minorHAnsi" w:hAnsiTheme="minorHAnsi" w:cstheme="minorHAnsi"/>
        </w:rPr>
      </w:pPr>
      <w:r w:rsidRPr="00971E03">
        <w:rPr>
          <w:rFonts w:asciiTheme="minorHAnsi" w:hAnsiTheme="minorHAnsi" w:cstheme="minorHAnsi"/>
        </w:rPr>
        <w:t>Add and remove products to the current (customer’s) shopping cart (</w:t>
      </w:r>
      <w:proofErr w:type="spellStart"/>
      <w:r w:rsidRPr="00971E03">
        <w:rPr>
          <w:rFonts w:asciiTheme="minorHAnsi" w:hAnsiTheme="minorHAnsi" w:cstheme="minorHAnsi"/>
        </w:rPr>
        <w:t>CartItem</w:t>
      </w:r>
      <w:proofErr w:type="spellEnd"/>
      <w:r w:rsidRPr="00971E03">
        <w:rPr>
          <w:rFonts w:asciiTheme="minorHAnsi" w:hAnsiTheme="minorHAnsi" w:cstheme="minorHAnsi"/>
        </w:rPr>
        <w:t xml:space="preserve"> table) allowing user to enter a quantity and taking the current product price. (Perform validation to ensure that there is sufficient stock of a product before adding it). Remember stock values must be updated in the product table.</w:t>
      </w:r>
      <w:r w:rsidR="00456A82" w:rsidRPr="00971E03">
        <w:rPr>
          <w:rFonts w:asciiTheme="minorHAnsi" w:hAnsiTheme="minorHAnsi" w:cstheme="minorHAnsi"/>
        </w:rPr>
        <w:t xml:space="preserve"> Remember also that I will be doing concurrency testing.  Be robust</w:t>
      </w:r>
      <w:r w:rsidR="00CE3E5D" w:rsidRPr="00971E03">
        <w:rPr>
          <w:rFonts w:asciiTheme="minorHAnsi" w:hAnsiTheme="minorHAnsi" w:cstheme="minorHAnsi"/>
        </w:rPr>
        <w:t>.</w:t>
      </w:r>
    </w:p>
    <w:p w14:paraId="0F05F057" w14:textId="6B9D74EC" w:rsidR="00F045F3" w:rsidRPr="00971E03" w:rsidRDefault="00F045F3" w:rsidP="00F045F3">
      <w:pPr>
        <w:pStyle w:val="SubHead2"/>
        <w:pBdr>
          <w:bottom w:val="single" w:sz="4" w:space="1" w:color="auto"/>
        </w:pBdr>
        <w:suppressAutoHyphens/>
        <w:spacing w:before="0" w:after="0"/>
        <w:rPr>
          <w:rFonts w:asciiTheme="minorHAnsi" w:hAnsiTheme="minorHAnsi" w:cstheme="minorHAnsi"/>
        </w:rPr>
      </w:pPr>
      <w:r w:rsidRPr="00971E03">
        <w:rPr>
          <w:rFonts w:asciiTheme="minorHAnsi" w:hAnsiTheme="minorHAnsi" w:cstheme="minorHAnsi"/>
        </w:rPr>
        <w:t xml:space="preserve">Part </w:t>
      </w:r>
      <w:r w:rsidR="005B6406" w:rsidRPr="00971E03">
        <w:rPr>
          <w:rFonts w:asciiTheme="minorHAnsi" w:hAnsiTheme="minorHAnsi" w:cstheme="minorHAnsi"/>
        </w:rPr>
        <w:t>C</w:t>
      </w:r>
      <w:r w:rsidRPr="00971E03">
        <w:rPr>
          <w:rFonts w:asciiTheme="minorHAnsi" w:hAnsiTheme="minorHAnsi" w:cstheme="minorHAnsi"/>
        </w:rPr>
        <w:t xml:space="preserve">: </w:t>
      </w:r>
      <w:r w:rsidR="00825FF4" w:rsidRPr="00971E03">
        <w:rPr>
          <w:rFonts w:asciiTheme="minorHAnsi" w:hAnsiTheme="minorHAnsi" w:cstheme="minorHAnsi"/>
        </w:rPr>
        <w:t>Complete an Order</w:t>
      </w:r>
    </w:p>
    <w:p w14:paraId="3960B9F0" w14:textId="77777777" w:rsidR="000D5341" w:rsidRPr="00971E03" w:rsidRDefault="000D5341" w:rsidP="000D5341">
      <w:pPr>
        <w:pStyle w:val="ListParagraph"/>
        <w:tabs>
          <w:tab w:val="left" w:pos="1080"/>
        </w:tabs>
        <w:suppressAutoHyphens/>
        <w:spacing w:after="120"/>
        <w:ind w:left="360"/>
        <w:rPr>
          <w:rFonts w:asciiTheme="minorHAnsi" w:hAnsiTheme="minorHAnsi" w:cstheme="minorHAnsi"/>
        </w:rPr>
      </w:pPr>
    </w:p>
    <w:bookmarkEnd w:id="3"/>
    <w:p w14:paraId="46BA90A4" w14:textId="6DF8E34B" w:rsidR="00825FF4" w:rsidRPr="00971E03" w:rsidRDefault="00213434" w:rsidP="00EF44C9">
      <w:pPr>
        <w:pStyle w:val="ListParagraph"/>
        <w:numPr>
          <w:ilvl w:val="0"/>
          <w:numId w:val="23"/>
        </w:numPr>
        <w:tabs>
          <w:tab w:val="left" w:pos="1080"/>
        </w:tabs>
        <w:suppressAutoHyphens/>
        <w:spacing w:after="120"/>
        <w:rPr>
          <w:rFonts w:asciiTheme="minorHAnsi" w:hAnsiTheme="minorHAnsi" w:cstheme="minorHAnsi"/>
        </w:rPr>
      </w:pPr>
      <w:r w:rsidRPr="00971E03">
        <w:rPr>
          <w:rFonts w:asciiTheme="minorHAnsi" w:hAnsiTheme="minorHAnsi" w:cstheme="minorHAnsi"/>
        </w:rPr>
        <w:t>Add</w:t>
      </w:r>
      <w:r w:rsidR="00825FF4" w:rsidRPr="00971E03">
        <w:rPr>
          <w:rFonts w:asciiTheme="minorHAnsi" w:hAnsiTheme="minorHAnsi" w:cstheme="minorHAnsi"/>
        </w:rPr>
        <w:t xml:space="preserve"> REST functions to the Services project to allow the following functionality</w:t>
      </w:r>
      <w:r w:rsidR="00CE3E5D" w:rsidRPr="00971E03">
        <w:rPr>
          <w:rFonts w:asciiTheme="minorHAnsi" w:hAnsiTheme="minorHAnsi" w:cstheme="minorHAnsi"/>
        </w:rPr>
        <w:t xml:space="preserve">.  </w:t>
      </w:r>
      <w:r w:rsidR="00825FF4" w:rsidRPr="00971E03">
        <w:rPr>
          <w:rFonts w:asciiTheme="minorHAnsi" w:hAnsiTheme="minorHAnsi" w:cstheme="minorHAnsi"/>
        </w:rPr>
        <w:t>Perform CRU operations on the Order (no need for deletes this time)</w:t>
      </w:r>
      <w:r w:rsidR="00EF44C9" w:rsidRPr="00971E03">
        <w:rPr>
          <w:rFonts w:asciiTheme="minorHAnsi" w:hAnsiTheme="minorHAnsi" w:cstheme="minorHAnsi"/>
        </w:rPr>
        <w:tab/>
      </w:r>
    </w:p>
    <w:p w14:paraId="7E4BD025" w14:textId="3CC6200B" w:rsidR="00825FF4" w:rsidRPr="00971E03" w:rsidRDefault="00825FF4" w:rsidP="00EF44C9">
      <w:pPr>
        <w:pStyle w:val="ListParagraph"/>
        <w:numPr>
          <w:ilvl w:val="1"/>
          <w:numId w:val="24"/>
        </w:numPr>
        <w:tabs>
          <w:tab w:val="left" w:pos="1080"/>
        </w:tabs>
        <w:suppressAutoHyphens/>
        <w:spacing w:after="120"/>
        <w:rPr>
          <w:rFonts w:asciiTheme="minorHAnsi" w:hAnsiTheme="minorHAnsi" w:cstheme="minorHAnsi"/>
        </w:rPr>
      </w:pPr>
      <w:r w:rsidRPr="00971E03">
        <w:rPr>
          <w:rFonts w:asciiTheme="minorHAnsi" w:hAnsiTheme="minorHAnsi" w:cstheme="minorHAnsi"/>
        </w:rPr>
        <w:t>Perform R operation on the Order to select by date fulfilled</w:t>
      </w:r>
      <w:r w:rsidR="00E2785E" w:rsidRPr="00971E03">
        <w:rPr>
          <w:rFonts w:asciiTheme="minorHAnsi" w:hAnsiTheme="minorHAnsi" w:cstheme="minorHAnsi"/>
        </w:rPr>
        <w:t xml:space="preserve"> (all the orders for given date)</w:t>
      </w:r>
    </w:p>
    <w:p w14:paraId="2ECAE17C" w14:textId="7D9F8062" w:rsidR="00E2785E" w:rsidRPr="00971E03" w:rsidRDefault="00E2785E" w:rsidP="00EF44C9">
      <w:pPr>
        <w:pStyle w:val="ListParagraph"/>
        <w:numPr>
          <w:ilvl w:val="1"/>
          <w:numId w:val="24"/>
        </w:numPr>
        <w:tabs>
          <w:tab w:val="left" w:pos="1080"/>
        </w:tabs>
        <w:suppressAutoHyphens/>
        <w:spacing w:after="120"/>
        <w:rPr>
          <w:rFonts w:asciiTheme="minorHAnsi" w:hAnsiTheme="minorHAnsi" w:cstheme="minorHAnsi"/>
        </w:rPr>
      </w:pPr>
      <w:r w:rsidRPr="00971E03">
        <w:rPr>
          <w:rFonts w:asciiTheme="minorHAnsi" w:hAnsiTheme="minorHAnsi" w:cstheme="minorHAnsi"/>
        </w:rPr>
        <w:t>Perform R operation on the Order to select by customer (all the orders for a customer)</w:t>
      </w:r>
    </w:p>
    <w:p w14:paraId="3D7D2336" w14:textId="77777777" w:rsidR="00825FF4" w:rsidRPr="00971E03" w:rsidRDefault="00825FF4" w:rsidP="00EF44C9">
      <w:pPr>
        <w:pStyle w:val="ListParagraph"/>
        <w:numPr>
          <w:ilvl w:val="1"/>
          <w:numId w:val="24"/>
        </w:num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Perform CRU operations on </w:t>
      </w:r>
      <w:proofErr w:type="spellStart"/>
      <w:r w:rsidRPr="00971E03">
        <w:rPr>
          <w:rFonts w:asciiTheme="minorHAnsi" w:hAnsiTheme="minorHAnsi" w:cstheme="minorHAnsi"/>
        </w:rPr>
        <w:t>OrderItem</w:t>
      </w:r>
      <w:proofErr w:type="spellEnd"/>
      <w:r w:rsidRPr="00971E03">
        <w:rPr>
          <w:rFonts w:asciiTheme="minorHAnsi" w:hAnsiTheme="minorHAnsi" w:cstheme="minorHAnsi"/>
        </w:rPr>
        <w:t xml:space="preserve"> table. You should not have to worry about the stock as it is taken care of in the Shopping Cart.</w:t>
      </w:r>
    </w:p>
    <w:p w14:paraId="04BCAD8E" w14:textId="77777777" w:rsidR="00825FF4" w:rsidRPr="00971E03" w:rsidRDefault="00825FF4" w:rsidP="00EF44C9">
      <w:pPr>
        <w:pStyle w:val="ListParagraph"/>
        <w:numPr>
          <w:ilvl w:val="1"/>
          <w:numId w:val="24"/>
        </w:numPr>
        <w:tabs>
          <w:tab w:val="left" w:pos="1080"/>
        </w:tabs>
        <w:suppressAutoHyphens/>
        <w:spacing w:after="120"/>
        <w:rPr>
          <w:rFonts w:asciiTheme="minorHAnsi" w:hAnsiTheme="minorHAnsi" w:cstheme="minorHAnsi"/>
        </w:rPr>
      </w:pPr>
      <w:r w:rsidRPr="00971E03">
        <w:rPr>
          <w:rFonts w:asciiTheme="minorHAnsi" w:hAnsiTheme="minorHAnsi" w:cstheme="minorHAnsi"/>
        </w:rPr>
        <w:t>Call the provided SOAP service to validate the customer’s credit card (see below).</w:t>
      </w:r>
    </w:p>
    <w:p w14:paraId="555AD961" w14:textId="77777777" w:rsidR="00825FF4" w:rsidRPr="00971E03" w:rsidRDefault="00825FF4" w:rsidP="00EF44C9">
      <w:pPr>
        <w:pStyle w:val="ListParagraph"/>
        <w:numPr>
          <w:ilvl w:val="1"/>
          <w:numId w:val="24"/>
        </w:numPr>
        <w:tabs>
          <w:tab w:val="left" w:pos="1080"/>
        </w:tabs>
        <w:suppressAutoHyphens/>
        <w:spacing w:after="120"/>
        <w:rPr>
          <w:rFonts w:asciiTheme="minorHAnsi" w:hAnsiTheme="minorHAnsi" w:cstheme="minorHAnsi"/>
        </w:rPr>
      </w:pPr>
      <w:r w:rsidRPr="00971E03">
        <w:rPr>
          <w:rFonts w:asciiTheme="minorHAnsi" w:hAnsiTheme="minorHAnsi" w:cstheme="minorHAnsi"/>
        </w:rPr>
        <w:t>Call the provided SOAP service to calculate the taxes based on the customer’s province.</w:t>
      </w:r>
    </w:p>
    <w:p w14:paraId="1952524E" w14:textId="77777777" w:rsidR="00825FF4" w:rsidRPr="00971E03" w:rsidRDefault="00825FF4" w:rsidP="00EF44C9">
      <w:pPr>
        <w:pStyle w:val="ListParagraph"/>
        <w:numPr>
          <w:ilvl w:val="1"/>
          <w:numId w:val="24"/>
        </w:numPr>
        <w:tabs>
          <w:tab w:val="left" w:pos="1080"/>
        </w:tabs>
        <w:suppressAutoHyphens/>
        <w:spacing w:after="120"/>
        <w:rPr>
          <w:rFonts w:asciiTheme="minorHAnsi" w:hAnsiTheme="minorHAnsi" w:cstheme="minorHAnsi"/>
        </w:rPr>
      </w:pPr>
      <w:r w:rsidRPr="00971E03">
        <w:rPr>
          <w:rFonts w:asciiTheme="minorHAnsi" w:hAnsiTheme="minorHAnsi" w:cstheme="minorHAnsi"/>
        </w:rPr>
        <w:t>Calculate the total and taxes and store them in the Order.</w:t>
      </w:r>
    </w:p>
    <w:p w14:paraId="062C3BAD" w14:textId="77777777" w:rsidR="00825FF4" w:rsidRPr="00971E03" w:rsidRDefault="00825FF4" w:rsidP="00825FF4">
      <w:pPr>
        <w:pStyle w:val="ListParagraph"/>
        <w:tabs>
          <w:tab w:val="left" w:pos="1080"/>
        </w:tabs>
        <w:suppressAutoHyphens/>
        <w:spacing w:after="120"/>
        <w:rPr>
          <w:rFonts w:asciiTheme="minorHAnsi" w:hAnsiTheme="minorHAnsi" w:cstheme="minorHAnsi"/>
        </w:rPr>
      </w:pPr>
    </w:p>
    <w:p w14:paraId="69FA1E4F" w14:textId="77777777" w:rsidR="00825FF4" w:rsidRPr="00971E03" w:rsidRDefault="00825FF4" w:rsidP="00825FF4">
      <w:pPr>
        <w:pStyle w:val="ListParagraph"/>
        <w:numPr>
          <w:ilvl w:val="0"/>
          <w:numId w:val="23"/>
        </w:numPr>
        <w:tabs>
          <w:tab w:val="left" w:pos="1080"/>
        </w:tabs>
        <w:suppressAutoHyphens/>
        <w:spacing w:after="120"/>
        <w:rPr>
          <w:rFonts w:asciiTheme="minorHAnsi" w:hAnsiTheme="minorHAnsi" w:cstheme="minorHAnsi"/>
        </w:rPr>
      </w:pPr>
      <w:r w:rsidRPr="00971E03">
        <w:rPr>
          <w:rFonts w:asciiTheme="minorHAnsi" w:hAnsiTheme="minorHAnsi" w:cstheme="minorHAnsi"/>
        </w:rPr>
        <w:t>In the Customer project, provide an interface (combine it with the previous one) to perform the following operations:</w:t>
      </w:r>
    </w:p>
    <w:p w14:paraId="5D6A962C" w14:textId="77777777" w:rsidR="00825FF4" w:rsidRPr="00971E03" w:rsidRDefault="00825FF4" w:rsidP="00825FF4">
      <w:pPr>
        <w:pStyle w:val="ListParagraph"/>
        <w:numPr>
          <w:ilvl w:val="0"/>
          <w:numId w:val="25"/>
        </w:numPr>
        <w:tabs>
          <w:tab w:val="left" w:pos="1080"/>
        </w:tabs>
        <w:suppressAutoHyphens/>
        <w:spacing w:after="120"/>
        <w:rPr>
          <w:rFonts w:asciiTheme="minorHAnsi" w:hAnsiTheme="minorHAnsi" w:cstheme="minorHAnsi"/>
        </w:rPr>
      </w:pPr>
      <w:r w:rsidRPr="00971E03">
        <w:rPr>
          <w:rFonts w:asciiTheme="minorHAnsi" w:hAnsiTheme="minorHAnsi" w:cstheme="minorHAnsi"/>
        </w:rPr>
        <w:t>Go to Check Out (validate that there is a cart).</w:t>
      </w:r>
    </w:p>
    <w:p w14:paraId="5D1008C6" w14:textId="77777777" w:rsidR="00825FF4" w:rsidRPr="00971E03" w:rsidRDefault="00825FF4" w:rsidP="00825FF4">
      <w:pPr>
        <w:pStyle w:val="ListParagraph"/>
        <w:numPr>
          <w:ilvl w:val="0"/>
          <w:numId w:val="25"/>
        </w:numPr>
        <w:tabs>
          <w:tab w:val="left" w:pos="1080"/>
        </w:tabs>
        <w:suppressAutoHyphens/>
        <w:spacing w:after="120"/>
        <w:rPr>
          <w:rFonts w:asciiTheme="minorHAnsi" w:hAnsiTheme="minorHAnsi" w:cstheme="minorHAnsi"/>
        </w:rPr>
      </w:pPr>
      <w:r w:rsidRPr="00971E03">
        <w:rPr>
          <w:rFonts w:asciiTheme="minorHAnsi" w:hAnsiTheme="minorHAnsi" w:cstheme="minorHAnsi"/>
        </w:rPr>
        <w:t>Call the SOAP Service to validate the credit card (see below) (this should be done in the model)</w:t>
      </w:r>
    </w:p>
    <w:p w14:paraId="2A6B5E22" w14:textId="5CD55E27" w:rsidR="00825FF4" w:rsidRPr="00971E03" w:rsidRDefault="00825FF4" w:rsidP="00825FF4">
      <w:pPr>
        <w:pStyle w:val="ListParagraph"/>
        <w:numPr>
          <w:ilvl w:val="0"/>
          <w:numId w:val="25"/>
        </w:num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Add the total </w:t>
      </w:r>
      <w:r w:rsidR="000A0285" w:rsidRPr="00971E03">
        <w:rPr>
          <w:rFonts w:asciiTheme="minorHAnsi" w:hAnsiTheme="minorHAnsi" w:cstheme="minorHAnsi"/>
        </w:rPr>
        <w:t xml:space="preserve">amount </w:t>
      </w:r>
      <w:r w:rsidRPr="00971E03">
        <w:rPr>
          <w:rFonts w:asciiTheme="minorHAnsi" w:hAnsiTheme="minorHAnsi" w:cstheme="minorHAnsi"/>
        </w:rPr>
        <w:t>to the order</w:t>
      </w:r>
    </w:p>
    <w:p w14:paraId="7407163D" w14:textId="2A386127" w:rsidR="00825FF4" w:rsidRPr="00971E03" w:rsidRDefault="00825FF4" w:rsidP="00825FF4">
      <w:pPr>
        <w:pStyle w:val="ListParagraph"/>
        <w:numPr>
          <w:ilvl w:val="0"/>
          <w:numId w:val="25"/>
        </w:num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Move the cart and items to the order and order items and delete the cart and the cart items (careful about integrity here). </w:t>
      </w:r>
    </w:p>
    <w:p w14:paraId="4FF3D4EE" w14:textId="5BB8EB99" w:rsidR="000821A0" w:rsidRPr="00971E03" w:rsidRDefault="000821A0" w:rsidP="00825FF4">
      <w:pPr>
        <w:pStyle w:val="ListParagraph"/>
        <w:numPr>
          <w:ilvl w:val="0"/>
          <w:numId w:val="25"/>
        </w:numPr>
        <w:tabs>
          <w:tab w:val="left" w:pos="1080"/>
        </w:tabs>
        <w:suppressAutoHyphens/>
        <w:spacing w:after="120"/>
        <w:rPr>
          <w:rFonts w:asciiTheme="minorHAnsi" w:hAnsiTheme="minorHAnsi" w:cstheme="minorHAnsi"/>
        </w:rPr>
      </w:pPr>
      <w:r w:rsidRPr="00971E03">
        <w:rPr>
          <w:rFonts w:asciiTheme="minorHAnsi" w:hAnsiTheme="minorHAnsi" w:cstheme="minorHAnsi"/>
        </w:rPr>
        <w:t>Confirm the order with the customer before completing it.</w:t>
      </w:r>
    </w:p>
    <w:p w14:paraId="4DCFC899" w14:textId="64A8FEA5" w:rsidR="00E2785E" w:rsidRPr="00971E03" w:rsidRDefault="00E2785E" w:rsidP="00825FF4">
      <w:pPr>
        <w:pStyle w:val="ListParagraph"/>
        <w:numPr>
          <w:ilvl w:val="0"/>
          <w:numId w:val="25"/>
        </w:numPr>
        <w:tabs>
          <w:tab w:val="left" w:pos="1080"/>
        </w:tabs>
        <w:suppressAutoHyphens/>
        <w:spacing w:after="120"/>
        <w:rPr>
          <w:rFonts w:asciiTheme="minorHAnsi" w:hAnsiTheme="minorHAnsi" w:cstheme="minorHAnsi"/>
        </w:rPr>
      </w:pPr>
      <w:r w:rsidRPr="00971E03">
        <w:rPr>
          <w:rFonts w:asciiTheme="minorHAnsi" w:hAnsiTheme="minorHAnsi" w:cstheme="minorHAnsi"/>
        </w:rPr>
        <w:t>Display a nice message to the client indicating that their order is being processed and will be delivered.</w:t>
      </w:r>
    </w:p>
    <w:p w14:paraId="71ED2FC8" w14:textId="77777777" w:rsidR="000C46A5" w:rsidRPr="00971E03" w:rsidRDefault="000C46A5" w:rsidP="000C46A5">
      <w:pPr>
        <w:pStyle w:val="SubHead2"/>
        <w:pBdr>
          <w:bottom w:val="single" w:sz="4" w:space="1" w:color="auto"/>
        </w:pBdr>
        <w:suppressAutoHyphens/>
        <w:spacing w:before="0" w:after="0"/>
        <w:rPr>
          <w:rFonts w:asciiTheme="minorHAnsi" w:hAnsiTheme="minorHAnsi" w:cstheme="minorHAnsi"/>
        </w:rPr>
      </w:pPr>
    </w:p>
    <w:p w14:paraId="7B66477C" w14:textId="1D6879B9" w:rsidR="000C46A5" w:rsidRPr="00971E03" w:rsidRDefault="000C46A5" w:rsidP="000C46A5">
      <w:pPr>
        <w:pStyle w:val="SubHead2"/>
        <w:pBdr>
          <w:bottom w:val="single" w:sz="4" w:space="1" w:color="auto"/>
        </w:pBdr>
        <w:suppressAutoHyphens/>
        <w:spacing w:before="0" w:after="0"/>
        <w:rPr>
          <w:rFonts w:asciiTheme="minorHAnsi" w:hAnsiTheme="minorHAnsi" w:cstheme="minorHAnsi"/>
        </w:rPr>
      </w:pPr>
      <w:r w:rsidRPr="00971E03">
        <w:rPr>
          <w:rFonts w:asciiTheme="minorHAnsi" w:hAnsiTheme="minorHAnsi" w:cstheme="minorHAnsi"/>
        </w:rPr>
        <w:t xml:space="preserve">Part </w:t>
      </w:r>
      <w:r w:rsidR="005B6406" w:rsidRPr="00971E03">
        <w:rPr>
          <w:rFonts w:asciiTheme="minorHAnsi" w:hAnsiTheme="minorHAnsi" w:cstheme="minorHAnsi"/>
        </w:rPr>
        <w:t>D</w:t>
      </w:r>
      <w:r w:rsidRPr="00971E03">
        <w:rPr>
          <w:rFonts w:asciiTheme="minorHAnsi" w:hAnsiTheme="minorHAnsi" w:cstheme="minorHAnsi"/>
        </w:rPr>
        <w:t xml:space="preserve">: </w:t>
      </w:r>
      <w:r w:rsidR="00E2785E" w:rsidRPr="00971E03">
        <w:rPr>
          <w:rFonts w:asciiTheme="minorHAnsi" w:hAnsiTheme="minorHAnsi" w:cstheme="minorHAnsi"/>
        </w:rPr>
        <w:t>Management Access</w:t>
      </w:r>
      <w:r w:rsidR="00F01BC6" w:rsidRPr="00971E03">
        <w:rPr>
          <w:rFonts w:asciiTheme="minorHAnsi" w:hAnsiTheme="minorHAnsi" w:cstheme="minorHAnsi"/>
        </w:rPr>
        <w:t xml:space="preserve"> (SPA)</w:t>
      </w:r>
    </w:p>
    <w:p w14:paraId="1DD16951" w14:textId="77777777" w:rsidR="000C46A5" w:rsidRPr="00971E03" w:rsidRDefault="000C46A5" w:rsidP="000C46A5">
      <w:pPr>
        <w:rPr>
          <w:rFonts w:asciiTheme="minorHAnsi" w:hAnsiTheme="minorHAnsi" w:cstheme="minorHAnsi"/>
        </w:rPr>
      </w:pPr>
    </w:p>
    <w:p w14:paraId="668A76E7" w14:textId="657BE1A4" w:rsidR="00E2785E" w:rsidRPr="00971E03" w:rsidRDefault="00E2785E" w:rsidP="00E2785E">
      <w:pPr>
        <w:pStyle w:val="ListParagraph"/>
        <w:numPr>
          <w:ilvl w:val="0"/>
          <w:numId w:val="26"/>
        </w:num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In the </w:t>
      </w:r>
      <w:r w:rsidRPr="00971E03">
        <w:rPr>
          <w:rFonts w:asciiTheme="minorHAnsi" w:hAnsiTheme="minorHAnsi" w:cstheme="minorHAnsi"/>
          <w:i/>
        </w:rPr>
        <w:t>yourinitials</w:t>
      </w:r>
      <w:r w:rsidRPr="00971E03">
        <w:rPr>
          <w:rFonts w:asciiTheme="minorHAnsi" w:hAnsiTheme="minorHAnsi" w:cstheme="minorHAnsi"/>
        </w:rPr>
        <w:t>H60Manager</w:t>
      </w:r>
      <w:r w:rsidRPr="00971E03">
        <w:rPr>
          <w:rFonts w:asciiTheme="minorHAnsi" w:hAnsiTheme="minorHAnsi" w:cstheme="minorHAnsi"/>
          <w:i/>
        </w:rPr>
        <w:t xml:space="preserve"> </w:t>
      </w:r>
      <w:r w:rsidRPr="00971E03">
        <w:rPr>
          <w:rFonts w:asciiTheme="minorHAnsi" w:hAnsiTheme="minorHAnsi" w:cstheme="minorHAnsi"/>
        </w:rPr>
        <w:t xml:space="preserve">folder create an HTML/JavaScript (with CSS for styling) application that does the following. Note, most of these REST services have been completed, but you may have to add a few more. </w:t>
      </w:r>
    </w:p>
    <w:p w14:paraId="0F10EF63" w14:textId="3D3A5427" w:rsidR="00E2785E" w:rsidRPr="00971E03" w:rsidRDefault="00E2785E" w:rsidP="00E2785E">
      <w:pPr>
        <w:pStyle w:val="ListParagraph"/>
        <w:numPr>
          <w:ilvl w:val="0"/>
          <w:numId w:val="27"/>
        </w:numPr>
        <w:tabs>
          <w:tab w:val="left" w:pos="1080"/>
        </w:tabs>
        <w:suppressAutoHyphens/>
        <w:spacing w:after="120"/>
        <w:rPr>
          <w:rFonts w:asciiTheme="minorHAnsi" w:hAnsiTheme="minorHAnsi" w:cstheme="minorHAnsi"/>
          <w:strike/>
        </w:rPr>
      </w:pPr>
      <w:r w:rsidRPr="00971E03">
        <w:rPr>
          <w:rFonts w:asciiTheme="minorHAnsi" w:hAnsiTheme="minorHAnsi" w:cstheme="minorHAnsi"/>
        </w:rPr>
        <w:t xml:space="preserve">Login as a manager (you will need to add a </w:t>
      </w:r>
      <w:proofErr w:type="spellStart"/>
      <w:r w:rsidRPr="00971E03">
        <w:rPr>
          <w:rFonts w:asciiTheme="minorHAnsi" w:hAnsiTheme="minorHAnsi" w:cstheme="minorHAnsi"/>
        </w:rPr>
        <w:t>ReST</w:t>
      </w:r>
      <w:proofErr w:type="spellEnd"/>
      <w:r w:rsidRPr="00971E03">
        <w:rPr>
          <w:rFonts w:asciiTheme="minorHAnsi" w:hAnsiTheme="minorHAnsi" w:cstheme="minorHAnsi"/>
        </w:rPr>
        <w:t xml:space="preserve"> service for this).</w:t>
      </w:r>
      <w:r w:rsidR="00F01BC6" w:rsidRPr="00971E03">
        <w:rPr>
          <w:rFonts w:asciiTheme="minorHAnsi" w:hAnsiTheme="minorHAnsi" w:cstheme="minorHAnsi"/>
        </w:rPr>
        <w:t xml:space="preserve"> (To expedite, this is optional and n</w:t>
      </w:r>
      <w:r w:rsidR="0083124B" w:rsidRPr="00971E03">
        <w:rPr>
          <w:rFonts w:asciiTheme="minorHAnsi" w:hAnsiTheme="minorHAnsi" w:cstheme="minorHAnsi"/>
        </w:rPr>
        <w:t>ow</w:t>
      </w:r>
      <w:r w:rsidR="00F01BC6" w:rsidRPr="00971E03">
        <w:rPr>
          <w:rFonts w:asciiTheme="minorHAnsi" w:hAnsiTheme="minorHAnsi" w:cstheme="minorHAnsi"/>
        </w:rPr>
        <w:t xml:space="preserve"> part of the final five).</w:t>
      </w:r>
    </w:p>
    <w:p w14:paraId="69005947" w14:textId="7144D021" w:rsidR="00E2785E" w:rsidRPr="00971E03" w:rsidRDefault="00E2785E" w:rsidP="00E2785E">
      <w:pPr>
        <w:pStyle w:val="ListParagraph"/>
        <w:numPr>
          <w:ilvl w:val="0"/>
          <w:numId w:val="27"/>
        </w:numPr>
        <w:tabs>
          <w:tab w:val="left" w:pos="1080"/>
        </w:tabs>
        <w:suppressAutoHyphens/>
        <w:spacing w:after="120"/>
        <w:rPr>
          <w:rFonts w:asciiTheme="minorHAnsi" w:hAnsiTheme="minorHAnsi" w:cstheme="minorHAnsi"/>
        </w:rPr>
      </w:pPr>
      <w:r w:rsidRPr="00971E03">
        <w:rPr>
          <w:rFonts w:asciiTheme="minorHAnsi" w:hAnsiTheme="minorHAnsi" w:cstheme="minorHAnsi"/>
        </w:rPr>
        <w:t>Gets</w:t>
      </w:r>
      <w:r w:rsidR="00181590" w:rsidRPr="00971E03">
        <w:rPr>
          <w:rFonts w:asciiTheme="minorHAnsi" w:hAnsiTheme="minorHAnsi" w:cstheme="minorHAnsi"/>
        </w:rPr>
        <w:t xml:space="preserve">/searches </w:t>
      </w:r>
      <w:r w:rsidR="0083124B" w:rsidRPr="00971E03">
        <w:rPr>
          <w:rFonts w:asciiTheme="minorHAnsi" w:hAnsiTheme="minorHAnsi" w:cstheme="minorHAnsi"/>
        </w:rPr>
        <w:t xml:space="preserve">by category, product description, </w:t>
      </w:r>
      <w:r w:rsidRPr="00971E03">
        <w:rPr>
          <w:rFonts w:asciiTheme="minorHAnsi" w:hAnsiTheme="minorHAnsi" w:cstheme="minorHAnsi"/>
        </w:rPr>
        <w:t>how many stock are left, the buy and sell price.</w:t>
      </w:r>
    </w:p>
    <w:p w14:paraId="4D6DDF12" w14:textId="626E0B45" w:rsidR="00E2785E" w:rsidRPr="00971E03" w:rsidRDefault="00E2785E" w:rsidP="00E2785E">
      <w:pPr>
        <w:pStyle w:val="ListParagraph"/>
        <w:numPr>
          <w:ilvl w:val="0"/>
          <w:numId w:val="27"/>
        </w:numPr>
        <w:tabs>
          <w:tab w:val="left" w:pos="1080"/>
        </w:tabs>
        <w:suppressAutoHyphens/>
        <w:spacing w:after="120"/>
        <w:rPr>
          <w:rFonts w:asciiTheme="minorHAnsi" w:hAnsiTheme="minorHAnsi" w:cstheme="minorHAnsi"/>
        </w:rPr>
      </w:pPr>
      <w:r w:rsidRPr="00971E03">
        <w:rPr>
          <w:rFonts w:asciiTheme="minorHAnsi" w:hAnsiTheme="minorHAnsi" w:cstheme="minorHAnsi"/>
        </w:rPr>
        <w:t>Update the amount of stock remaining for a chosen item (yes, I know this is a duplicate)</w:t>
      </w:r>
    </w:p>
    <w:p w14:paraId="0B138D0F" w14:textId="00D40FC8" w:rsidR="00E2785E" w:rsidRPr="00971E03" w:rsidRDefault="00E2785E" w:rsidP="00E2785E">
      <w:pPr>
        <w:pStyle w:val="ListParagraph"/>
        <w:numPr>
          <w:ilvl w:val="0"/>
          <w:numId w:val="27"/>
        </w:numPr>
        <w:tabs>
          <w:tab w:val="left" w:pos="1080"/>
        </w:tabs>
        <w:suppressAutoHyphens/>
        <w:spacing w:after="120"/>
        <w:rPr>
          <w:rFonts w:asciiTheme="minorHAnsi" w:hAnsiTheme="minorHAnsi" w:cstheme="minorHAnsi"/>
        </w:rPr>
      </w:pPr>
      <w:r w:rsidRPr="00971E03">
        <w:rPr>
          <w:rFonts w:asciiTheme="minorHAnsi" w:hAnsiTheme="minorHAnsi" w:cstheme="minorHAnsi"/>
        </w:rPr>
        <w:t>Update the buy and sell price for a chosen item (yes, this is a duplicate too)</w:t>
      </w:r>
    </w:p>
    <w:p w14:paraId="081731EC" w14:textId="77777777" w:rsidR="00E2785E" w:rsidRPr="00971E03" w:rsidRDefault="00E2785E" w:rsidP="00E2785E">
      <w:pPr>
        <w:pStyle w:val="ListParagraph"/>
        <w:numPr>
          <w:ilvl w:val="0"/>
          <w:numId w:val="27"/>
        </w:numPr>
        <w:tabs>
          <w:tab w:val="left" w:pos="1080"/>
        </w:tabs>
        <w:suppressAutoHyphens/>
        <w:spacing w:after="120"/>
        <w:rPr>
          <w:rFonts w:asciiTheme="minorHAnsi" w:hAnsiTheme="minorHAnsi" w:cstheme="minorHAnsi"/>
        </w:rPr>
      </w:pPr>
      <w:r w:rsidRPr="00971E03">
        <w:rPr>
          <w:rFonts w:asciiTheme="minorHAnsi" w:hAnsiTheme="minorHAnsi" w:cstheme="minorHAnsi"/>
        </w:rPr>
        <w:t>Get a report on all the orders for a given date and the total of those orders.</w:t>
      </w:r>
    </w:p>
    <w:p w14:paraId="7CE2EA6C" w14:textId="77777777" w:rsidR="00E2785E" w:rsidRPr="00971E03" w:rsidRDefault="00E2785E" w:rsidP="00E2785E">
      <w:pPr>
        <w:pStyle w:val="ListParagraph"/>
        <w:numPr>
          <w:ilvl w:val="0"/>
          <w:numId w:val="27"/>
        </w:numPr>
        <w:tabs>
          <w:tab w:val="left" w:pos="1080"/>
        </w:tabs>
        <w:suppressAutoHyphens/>
        <w:spacing w:after="120"/>
        <w:rPr>
          <w:rFonts w:asciiTheme="minorHAnsi" w:hAnsiTheme="minorHAnsi" w:cstheme="minorHAnsi"/>
        </w:rPr>
      </w:pPr>
      <w:r w:rsidRPr="00971E03">
        <w:rPr>
          <w:rFonts w:asciiTheme="minorHAnsi" w:hAnsiTheme="minorHAnsi" w:cstheme="minorHAnsi"/>
        </w:rPr>
        <w:t>Get a report on all orders for a given customer and the total of those orders.</w:t>
      </w:r>
    </w:p>
    <w:p w14:paraId="00036E9A" w14:textId="77777777" w:rsidR="000C46A5" w:rsidRPr="00971E03" w:rsidRDefault="000C46A5" w:rsidP="000C46A5">
      <w:pPr>
        <w:pStyle w:val="ListParagraph"/>
        <w:tabs>
          <w:tab w:val="left" w:pos="1080"/>
        </w:tabs>
        <w:suppressAutoHyphens/>
        <w:spacing w:after="120"/>
        <w:rPr>
          <w:rFonts w:asciiTheme="minorHAnsi" w:hAnsiTheme="minorHAnsi" w:cstheme="minorHAnsi"/>
        </w:rPr>
      </w:pPr>
    </w:p>
    <w:p w14:paraId="65C23F5A" w14:textId="77777777" w:rsidR="00E2785E" w:rsidRPr="00971E03" w:rsidRDefault="00E2785E" w:rsidP="00E2785E">
      <w:pPr>
        <w:pStyle w:val="SubHead2"/>
        <w:pBdr>
          <w:bottom w:val="single" w:sz="4" w:space="1" w:color="auto"/>
        </w:pBdr>
        <w:suppressAutoHyphens/>
        <w:spacing w:before="0" w:after="0"/>
        <w:rPr>
          <w:rFonts w:asciiTheme="minorHAnsi" w:hAnsiTheme="minorHAnsi" w:cstheme="minorHAnsi"/>
        </w:rPr>
      </w:pPr>
      <w:r w:rsidRPr="00971E03">
        <w:rPr>
          <w:rFonts w:asciiTheme="minorHAnsi" w:hAnsiTheme="minorHAnsi" w:cstheme="minorHAnsi"/>
        </w:rPr>
        <w:t>SOAP Services</w:t>
      </w:r>
    </w:p>
    <w:p w14:paraId="2B6BBE99" w14:textId="47544B21" w:rsidR="00A74A24" w:rsidRPr="00971E03" w:rsidRDefault="003F0965" w:rsidP="00E2785E">
      <w:pPr>
        <w:tabs>
          <w:tab w:val="left" w:pos="1080"/>
        </w:tabs>
        <w:suppressAutoHyphens/>
        <w:spacing w:after="120"/>
        <w:rPr>
          <w:rFonts w:asciiTheme="minorHAnsi" w:hAnsiTheme="minorHAnsi" w:cstheme="minorHAnsi"/>
        </w:rPr>
      </w:pPr>
      <w:r w:rsidRPr="00971E03">
        <w:rPr>
          <w:rFonts w:asciiTheme="minorHAnsi" w:hAnsiTheme="minorHAnsi" w:cstheme="minorHAnsi"/>
        </w:rPr>
        <w:t>A</w:t>
      </w:r>
      <w:r w:rsidR="00E2785E" w:rsidRPr="00971E03">
        <w:rPr>
          <w:rFonts w:asciiTheme="minorHAnsi" w:hAnsiTheme="minorHAnsi" w:cstheme="minorHAnsi"/>
        </w:rPr>
        <w:t xml:space="preserve"> SOAP service</w:t>
      </w:r>
      <w:r w:rsidR="00CE3E5D" w:rsidRPr="00971E03">
        <w:rPr>
          <w:rFonts w:asciiTheme="minorHAnsi" w:hAnsiTheme="minorHAnsi" w:cstheme="minorHAnsi"/>
        </w:rPr>
        <w:t xml:space="preserve"> h</w:t>
      </w:r>
      <w:r w:rsidRPr="00971E03">
        <w:rPr>
          <w:rFonts w:asciiTheme="minorHAnsi" w:hAnsiTheme="minorHAnsi" w:cstheme="minorHAnsi"/>
        </w:rPr>
        <w:t>as</w:t>
      </w:r>
      <w:r w:rsidR="00CE3E5D" w:rsidRPr="00971E03">
        <w:rPr>
          <w:rFonts w:asciiTheme="minorHAnsi" w:hAnsiTheme="minorHAnsi" w:cstheme="minorHAnsi"/>
        </w:rPr>
        <w:t xml:space="preserve"> been provided</w:t>
      </w:r>
      <w:r w:rsidR="00E2785E" w:rsidRPr="00971E03">
        <w:rPr>
          <w:rFonts w:asciiTheme="minorHAnsi" w:hAnsiTheme="minorHAnsi" w:cstheme="minorHAnsi"/>
        </w:rPr>
        <w:t xml:space="preserve"> for you. </w:t>
      </w:r>
    </w:p>
    <w:p w14:paraId="2FD85C44" w14:textId="5B6CD0FB" w:rsidR="00E2785E" w:rsidRPr="00971E03" w:rsidRDefault="00E2785E" w:rsidP="00E2785E">
      <w:pPr>
        <w:tabs>
          <w:tab w:val="left" w:pos="1080"/>
        </w:tabs>
        <w:suppressAutoHyphens/>
        <w:spacing w:after="120"/>
        <w:rPr>
          <w:rFonts w:asciiTheme="minorHAnsi" w:hAnsiTheme="minorHAnsi" w:cstheme="minorHAnsi"/>
        </w:rPr>
      </w:pPr>
      <w:r w:rsidRPr="00971E03">
        <w:rPr>
          <w:rFonts w:asciiTheme="minorHAnsi" w:hAnsiTheme="minorHAnsi" w:cstheme="minorHAnsi"/>
        </w:rPr>
        <w:t>Th</w:t>
      </w:r>
      <w:r w:rsidR="00503979" w:rsidRPr="00971E03">
        <w:rPr>
          <w:rFonts w:asciiTheme="minorHAnsi" w:hAnsiTheme="minorHAnsi" w:cstheme="minorHAnsi"/>
        </w:rPr>
        <w:t>at SOAP service</w:t>
      </w:r>
      <w:r w:rsidRPr="00971E03">
        <w:rPr>
          <w:rFonts w:asciiTheme="minorHAnsi" w:hAnsiTheme="minorHAnsi" w:cstheme="minorHAnsi"/>
        </w:rPr>
        <w:t>, at csdev.cegep-heritage.qc.ca/</w:t>
      </w:r>
      <w:proofErr w:type="spellStart"/>
      <w:r w:rsidRPr="00971E03">
        <w:rPr>
          <w:rFonts w:asciiTheme="minorHAnsi" w:hAnsiTheme="minorHAnsi" w:cstheme="minorHAnsi"/>
        </w:rPr>
        <w:t>cartService</w:t>
      </w:r>
      <w:proofErr w:type="spellEnd"/>
      <w:r w:rsidRPr="00971E03">
        <w:rPr>
          <w:rFonts w:asciiTheme="minorHAnsi" w:hAnsiTheme="minorHAnsi" w:cstheme="minorHAnsi"/>
        </w:rPr>
        <w:t xml:space="preserve">/checkCreditCard.asmx validates (completely artificially) the credit card passed. Validation is as follows: cards must be between 12 and 16 characters, all numbers, sum of each group of 4 (or last group &lt;4) must be less than 30 and product of last 2 digits must be multiple of 2. If everything is okay, it still returns an error 10% of the time for no balance on card. Return codes are </w:t>
      </w:r>
      <w:proofErr w:type="spellStart"/>
      <w:r w:rsidRPr="00971E03">
        <w:rPr>
          <w:rFonts w:asciiTheme="minorHAnsi" w:hAnsiTheme="minorHAnsi" w:cstheme="minorHAnsi"/>
        </w:rPr>
        <w:t>GoodCard</w:t>
      </w:r>
      <w:proofErr w:type="spellEnd"/>
      <w:r w:rsidRPr="00971E03">
        <w:rPr>
          <w:rFonts w:asciiTheme="minorHAnsi" w:hAnsiTheme="minorHAnsi" w:cstheme="minorHAnsi"/>
        </w:rPr>
        <w:t xml:space="preserve"> = 0, </w:t>
      </w:r>
      <w:proofErr w:type="spellStart"/>
      <w:r w:rsidRPr="00971E03">
        <w:rPr>
          <w:rFonts w:asciiTheme="minorHAnsi" w:hAnsiTheme="minorHAnsi" w:cstheme="minorHAnsi"/>
        </w:rPr>
        <w:t>ErrInvalidLength</w:t>
      </w:r>
      <w:proofErr w:type="spellEnd"/>
      <w:r w:rsidRPr="00971E03">
        <w:rPr>
          <w:rFonts w:asciiTheme="minorHAnsi" w:hAnsiTheme="minorHAnsi" w:cstheme="minorHAnsi"/>
        </w:rPr>
        <w:t xml:space="preserve"> = -1, </w:t>
      </w:r>
      <w:proofErr w:type="spellStart"/>
      <w:r w:rsidRPr="00971E03">
        <w:rPr>
          <w:rFonts w:asciiTheme="minorHAnsi" w:hAnsiTheme="minorHAnsi" w:cstheme="minorHAnsi"/>
        </w:rPr>
        <w:t>ErrNotAllNum</w:t>
      </w:r>
      <w:proofErr w:type="spellEnd"/>
      <w:r w:rsidRPr="00971E03">
        <w:rPr>
          <w:rFonts w:asciiTheme="minorHAnsi" w:hAnsiTheme="minorHAnsi" w:cstheme="minorHAnsi"/>
        </w:rPr>
        <w:t xml:space="preserve"> = -2, </w:t>
      </w:r>
      <w:proofErr w:type="spellStart"/>
      <w:r w:rsidRPr="00971E03">
        <w:rPr>
          <w:rFonts w:asciiTheme="minorHAnsi" w:hAnsiTheme="minorHAnsi" w:cstheme="minorHAnsi"/>
        </w:rPr>
        <w:t>ErrCheckSum</w:t>
      </w:r>
      <w:proofErr w:type="spellEnd"/>
      <w:r w:rsidRPr="00971E03">
        <w:rPr>
          <w:rFonts w:asciiTheme="minorHAnsi" w:hAnsiTheme="minorHAnsi" w:cstheme="minorHAnsi"/>
        </w:rPr>
        <w:t xml:space="preserve"> = -3, </w:t>
      </w:r>
      <w:proofErr w:type="spellStart"/>
      <w:r w:rsidRPr="00971E03">
        <w:rPr>
          <w:rFonts w:asciiTheme="minorHAnsi" w:hAnsiTheme="minorHAnsi" w:cstheme="minorHAnsi"/>
        </w:rPr>
        <w:t>ErrProduct</w:t>
      </w:r>
      <w:proofErr w:type="spellEnd"/>
      <w:r w:rsidRPr="00971E03">
        <w:rPr>
          <w:rFonts w:asciiTheme="minorHAnsi" w:hAnsiTheme="minorHAnsi" w:cstheme="minorHAnsi"/>
        </w:rPr>
        <w:t xml:space="preserve"> = -4 and </w:t>
      </w:r>
      <w:proofErr w:type="spellStart"/>
      <w:r w:rsidRPr="00971E03">
        <w:rPr>
          <w:rFonts w:asciiTheme="minorHAnsi" w:hAnsiTheme="minorHAnsi" w:cstheme="minorHAnsi"/>
        </w:rPr>
        <w:t>ErrBalance</w:t>
      </w:r>
      <w:proofErr w:type="spellEnd"/>
      <w:r w:rsidRPr="00971E03">
        <w:rPr>
          <w:rFonts w:asciiTheme="minorHAnsi" w:hAnsiTheme="minorHAnsi" w:cstheme="minorHAnsi"/>
        </w:rPr>
        <w:t xml:space="preserve"> (random) = -5.</w:t>
      </w:r>
    </w:p>
    <w:p w14:paraId="4ACEF1F3" w14:textId="7486F9BE" w:rsidR="00E2785E" w:rsidRPr="00971E03" w:rsidRDefault="00E2785E" w:rsidP="00E2785E">
      <w:pPr>
        <w:tabs>
          <w:tab w:val="left" w:pos="1080"/>
        </w:tabs>
        <w:suppressAutoHyphens/>
        <w:spacing w:after="120"/>
        <w:rPr>
          <w:rFonts w:asciiTheme="minorHAnsi" w:hAnsiTheme="minorHAnsi" w:cstheme="minorHAnsi"/>
        </w:rPr>
      </w:pPr>
      <w:r w:rsidRPr="00971E03">
        <w:rPr>
          <w:rFonts w:asciiTheme="minorHAnsi" w:hAnsiTheme="minorHAnsi" w:cstheme="minorHAnsi"/>
        </w:rPr>
        <w:t>I</w:t>
      </w:r>
      <w:r w:rsidR="00CE3E5D" w:rsidRPr="00971E03">
        <w:rPr>
          <w:rFonts w:asciiTheme="minorHAnsi" w:hAnsiTheme="minorHAnsi" w:cstheme="minorHAnsi"/>
        </w:rPr>
        <w:t>t is</w:t>
      </w:r>
      <w:r w:rsidRPr="00971E03">
        <w:rPr>
          <w:rFonts w:asciiTheme="minorHAnsi" w:hAnsiTheme="minorHAnsi" w:cstheme="minorHAnsi"/>
        </w:rPr>
        <w:t xml:space="preserve"> recommend</w:t>
      </w:r>
      <w:r w:rsidR="00CE3E5D" w:rsidRPr="00971E03">
        <w:rPr>
          <w:rFonts w:asciiTheme="minorHAnsi" w:hAnsiTheme="minorHAnsi" w:cstheme="minorHAnsi"/>
        </w:rPr>
        <w:t>ed that</w:t>
      </w:r>
      <w:r w:rsidRPr="00971E03">
        <w:rPr>
          <w:rFonts w:asciiTheme="minorHAnsi" w:hAnsiTheme="minorHAnsi" w:cstheme="minorHAnsi"/>
        </w:rPr>
        <w:t xml:space="preserve"> you run them and play with </w:t>
      </w:r>
      <w:r w:rsidR="00785178" w:rsidRPr="00971E03">
        <w:rPr>
          <w:rFonts w:asciiTheme="minorHAnsi" w:hAnsiTheme="minorHAnsi" w:cstheme="minorHAnsi"/>
        </w:rPr>
        <w:t>this service</w:t>
      </w:r>
      <w:r w:rsidRPr="00971E03">
        <w:rPr>
          <w:rFonts w:asciiTheme="minorHAnsi" w:hAnsiTheme="minorHAnsi" w:cstheme="minorHAnsi"/>
        </w:rPr>
        <w:t>. You MUST use th</w:t>
      </w:r>
      <w:r w:rsidR="00785178" w:rsidRPr="00971E03">
        <w:rPr>
          <w:rFonts w:asciiTheme="minorHAnsi" w:hAnsiTheme="minorHAnsi" w:cstheme="minorHAnsi"/>
        </w:rPr>
        <w:t xml:space="preserve">is </w:t>
      </w:r>
      <w:r w:rsidR="00211C78" w:rsidRPr="00971E03">
        <w:rPr>
          <w:rFonts w:asciiTheme="minorHAnsi" w:hAnsiTheme="minorHAnsi" w:cstheme="minorHAnsi"/>
        </w:rPr>
        <w:t>service appropriately</w:t>
      </w:r>
      <w:r w:rsidRPr="00971E03">
        <w:rPr>
          <w:rFonts w:asciiTheme="minorHAnsi" w:hAnsiTheme="minorHAnsi" w:cstheme="minorHAnsi"/>
        </w:rPr>
        <w:t xml:space="preserve"> in this assignment.</w:t>
      </w:r>
    </w:p>
    <w:p w14:paraId="1695E07A" w14:textId="77777777" w:rsidR="00E2785E" w:rsidRPr="00971E03" w:rsidRDefault="00E2785E" w:rsidP="00E2785E">
      <w:pPr>
        <w:pStyle w:val="SubHead2"/>
        <w:pBdr>
          <w:bottom w:val="single" w:sz="4" w:space="1" w:color="auto"/>
        </w:pBdr>
        <w:suppressAutoHyphens/>
        <w:spacing w:before="0" w:after="0"/>
        <w:rPr>
          <w:rFonts w:asciiTheme="minorHAnsi" w:hAnsiTheme="minorHAnsi" w:cstheme="minorHAnsi"/>
        </w:rPr>
      </w:pPr>
      <w:r w:rsidRPr="00971E03">
        <w:rPr>
          <w:rFonts w:asciiTheme="minorHAnsi" w:hAnsiTheme="minorHAnsi" w:cstheme="minorHAnsi"/>
        </w:rPr>
        <w:t>Implementation notes:</w:t>
      </w:r>
    </w:p>
    <w:p w14:paraId="0ED1598D" w14:textId="77777777" w:rsidR="00E2785E" w:rsidRPr="00971E03" w:rsidRDefault="00E2785E" w:rsidP="00E2785E">
      <w:pPr>
        <w:pStyle w:val="ListParagraph"/>
        <w:tabs>
          <w:tab w:val="left" w:pos="1080"/>
        </w:tabs>
        <w:suppressAutoHyphens/>
        <w:spacing w:after="120"/>
        <w:ind w:left="360"/>
        <w:rPr>
          <w:rFonts w:asciiTheme="minorHAnsi" w:hAnsiTheme="minorHAnsi" w:cstheme="minorHAnsi"/>
        </w:rPr>
      </w:pPr>
    </w:p>
    <w:p w14:paraId="106536AA" w14:textId="3C5992C8" w:rsidR="00E2785E" w:rsidRPr="00971E03" w:rsidRDefault="00E2785E" w:rsidP="00E2785E">
      <w:pPr>
        <w:pStyle w:val="ListParagraph"/>
        <w:numPr>
          <w:ilvl w:val="0"/>
          <w:numId w:val="8"/>
        </w:numPr>
        <w:tabs>
          <w:tab w:val="left" w:pos="1080"/>
        </w:tabs>
        <w:suppressAutoHyphens/>
        <w:spacing w:after="120"/>
        <w:rPr>
          <w:rFonts w:asciiTheme="minorHAnsi" w:hAnsiTheme="minorHAnsi" w:cstheme="minorHAnsi"/>
        </w:rPr>
      </w:pPr>
      <w:r w:rsidRPr="00971E03">
        <w:rPr>
          <w:rFonts w:asciiTheme="minorHAnsi" w:hAnsiTheme="minorHAnsi" w:cstheme="minorHAnsi"/>
        </w:rPr>
        <w:lastRenderedPageBreak/>
        <w:t xml:space="preserve">Make it look nice.  There are three interfaces here: the Store one to add and remove products, the Customer one to put products in a Cart and create Orders and a Management one to </w:t>
      </w:r>
      <w:proofErr w:type="spellStart"/>
      <w:r w:rsidR="2B8282B4" w:rsidRPr="00971E03">
        <w:rPr>
          <w:rFonts w:asciiTheme="minorHAnsi" w:hAnsiTheme="minorHAnsi" w:cstheme="minorHAnsi"/>
        </w:rPr>
        <w:t>I</w:t>
      </w:r>
      <w:r w:rsidRPr="00971E03">
        <w:rPr>
          <w:rFonts w:asciiTheme="minorHAnsi" w:hAnsiTheme="minorHAnsi" w:cstheme="minorHAnsi"/>
        </w:rPr>
        <w:t>perform</w:t>
      </w:r>
      <w:proofErr w:type="spellEnd"/>
      <w:r w:rsidRPr="00971E03">
        <w:rPr>
          <w:rFonts w:asciiTheme="minorHAnsi" w:hAnsiTheme="minorHAnsi" w:cstheme="minorHAnsi"/>
        </w:rPr>
        <w:t xml:space="preserve"> roll up functions.</w:t>
      </w:r>
    </w:p>
    <w:p w14:paraId="15EED354" w14:textId="77777777" w:rsidR="00E2785E" w:rsidRPr="00971E03" w:rsidRDefault="00E2785E" w:rsidP="00E2785E">
      <w:pPr>
        <w:pStyle w:val="ListParagraph"/>
        <w:numPr>
          <w:ilvl w:val="0"/>
          <w:numId w:val="8"/>
        </w:numPr>
        <w:tabs>
          <w:tab w:val="left" w:pos="1080"/>
        </w:tabs>
        <w:suppressAutoHyphens/>
        <w:spacing w:after="120"/>
        <w:rPr>
          <w:rFonts w:asciiTheme="minorHAnsi" w:hAnsiTheme="minorHAnsi" w:cstheme="minorHAnsi"/>
        </w:rPr>
      </w:pPr>
      <w:r w:rsidRPr="00971E03">
        <w:rPr>
          <w:rFonts w:asciiTheme="minorHAnsi" w:hAnsiTheme="minorHAnsi" w:cstheme="minorHAnsi"/>
        </w:rPr>
        <w:t>Choose the names of your routes carefully and follow the standards discussed in class.</w:t>
      </w:r>
    </w:p>
    <w:p w14:paraId="062E0081" w14:textId="77777777" w:rsidR="00E2785E" w:rsidRPr="00971E03" w:rsidRDefault="00E2785E" w:rsidP="00E2785E">
      <w:pPr>
        <w:pStyle w:val="ListParagraph"/>
        <w:numPr>
          <w:ilvl w:val="0"/>
          <w:numId w:val="8"/>
        </w:numPr>
        <w:tabs>
          <w:tab w:val="left" w:pos="1080"/>
        </w:tabs>
        <w:suppressAutoHyphens/>
        <w:spacing w:after="120"/>
        <w:rPr>
          <w:rFonts w:asciiTheme="minorHAnsi" w:hAnsiTheme="minorHAnsi" w:cstheme="minorHAnsi"/>
        </w:rPr>
      </w:pPr>
      <w:r w:rsidRPr="00971E03">
        <w:rPr>
          <w:rFonts w:asciiTheme="minorHAnsi" w:hAnsiTheme="minorHAnsi" w:cstheme="minorHAnsi"/>
        </w:rPr>
        <w:t>If you ever want to reset your database, just delete it and copy the one from the previous assignment again.</w:t>
      </w:r>
    </w:p>
    <w:p w14:paraId="2DD6172D" w14:textId="77777777" w:rsidR="00E2785E" w:rsidRPr="00971E03" w:rsidRDefault="00E2785E" w:rsidP="00E2785E">
      <w:pPr>
        <w:pStyle w:val="ListParagraph"/>
        <w:numPr>
          <w:ilvl w:val="0"/>
          <w:numId w:val="8"/>
        </w:numPr>
        <w:tabs>
          <w:tab w:val="left" w:pos="1080"/>
        </w:tabs>
        <w:suppressAutoHyphens/>
        <w:spacing w:after="120"/>
        <w:rPr>
          <w:rFonts w:asciiTheme="minorHAnsi" w:hAnsiTheme="minorHAnsi" w:cstheme="minorHAnsi"/>
        </w:rPr>
      </w:pPr>
      <w:r w:rsidRPr="00971E03">
        <w:rPr>
          <w:rFonts w:asciiTheme="minorHAnsi" w:hAnsiTheme="minorHAnsi" w:cstheme="minorHAnsi"/>
        </w:rPr>
        <w:t xml:space="preserve">Marking is being done based on functionality completed, so you can pick and choose what functionality you implement and accept the lower mark if you want. </w:t>
      </w:r>
    </w:p>
    <w:p w14:paraId="6CE0A556" w14:textId="2F24432E" w:rsidR="00E2785E" w:rsidRPr="00971E03" w:rsidRDefault="00E2785E" w:rsidP="72AD32C7">
      <w:pPr>
        <w:pStyle w:val="ListParagraph"/>
        <w:numPr>
          <w:ilvl w:val="0"/>
          <w:numId w:val="8"/>
        </w:numPr>
        <w:tabs>
          <w:tab w:val="left" w:pos="1080"/>
        </w:tabs>
        <w:spacing w:after="120"/>
        <w:rPr>
          <w:rFonts w:asciiTheme="minorHAnsi" w:hAnsiTheme="minorHAnsi" w:cstheme="minorHAnsi"/>
        </w:rPr>
      </w:pPr>
      <w:r w:rsidRPr="00971E03">
        <w:rPr>
          <w:rFonts w:asciiTheme="minorHAnsi" w:hAnsiTheme="minorHAnsi" w:cstheme="minorHAnsi"/>
        </w:rPr>
        <w:t>If you want to add different/extra functionality to the REST services so that things do not have to be repeated that is absolutely fine (like removing from shopping cart items when adding to order).</w:t>
      </w:r>
    </w:p>
    <w:p w14:paraId="6B98BF7F" w14:textId="563699A0" w:rsidR="72AD32C7" w:rsidRPr="00971E03" w:rsidRDefault="72AD32C7" w:rsidP="72AD32C7">
      <w:pPr>
        <w:pStyle w:val="SubHead2"/>
        <w:pBdr>
          <w:bottom w:val="single" w:sz="4" w:space="1" w:color="auto"/>
        </w:pBdr>
        <w:spacing w:before="0" w:after="0"/>
        <w:rPr>
          <w:rFonts w:asciiTheme="minorHAnsi" w:hAnsiTheme="minorHAnsi" w:cstheme="minorHAnsi"/>
        </w:rPr>
      </w:pPr>
    </w:p>
    <w:p w14:paraId="46266567" w14:textId="159F95D8" w:rsidR="5B4598FB" w:rsidRPr="00971E03" w:rsidRDefault="5B4598FB" w:rsidP="72AD32C7">
      <w:pPr>
        <w:pStyle w:val="SubHead2"/>
        <w:pBdr>
          <w:bottom w:val="single" w:sz="4" w:space="1" w:color="auto"/>
        </w:pBdr>
        <w:spacing w:before="0" w:after="0"/>
        <w:rPr>
          <w:rFonts w:asciiTheme="minorHAnsi" w:hAnsiTheme="minorHAnsi" w:cstheme="minorHAnsi"/>
        </w:rPr>
      </w:pPr>
      <w:r w:rsidRPr="00971E03">
        <w:rPr>
          <w:rFonts w:asciiTheme="minorHAnsi" w:hAnsiTheme="minorHAnsi" w:cstheme="minorHAnsi"/>
        </w:rPr>
        <w:t>Part E: Deployment</w:t>
      </w:r>
      <w:r w:rsidR="00380541" w:rsidRPr="00971E03">
        <w:rPr>
          <w:rFonts w:asciiTheme="minorHAnsi" w:hAnsiTheme="minorHAnsi" w:cstheme="minorHAnsi"/>
        </w:rPr>
        <w:t xml:space="preserve"> </w:t>
      </w:r>
    </w:p>
    <w:p w14:paraId="456E1037" w14:textId="4813325E" w:rsidR="2CACE2B7" w:rsidRPr="00971E03" w:rsidRDefault="2CACE2B7" w:rsidP="00211C78">
      <w:pPr>
        <w:pStyle w:val="ListParagraph"/>
        <w:numPr>
          <w:ilvl w:val="0"/>
          <w:numId w:val="2"/>
        </w:numPr>
        <w:tabs>
          <w:tab w:val="left" w:pos="1080"/>
        </w:tabs>
        <w:spacing w:after="120"/>
        <w:rPr>
          <w:rFonts w:asciiTheme="minorHAnsi" w:hAnsiTheme="minorHAnsi" w:cstheme="minorHAnsi"/>
        </w:rPr>
      </w:pPr>
      <w:r w:rsidRPr="00971E03">
        <w:rPr>
          <w:rFonts w:asciiTheme="minorHAnsi" w:hAnsiTheme="minorHAnsi" w:cstheme="minorHAnsi"/>
          <w:szCs w:val="24"/>
        </w:rPr>
        <w:t xml:space="preserve">Create </w:t>
      </w:r>
      <w:proofErr w:type="spellStart"/>
      <w:r w:rsidRPr="00971E03">
        <w:rPr>
          <w:rFonts w:asciiTheme="minorHAnsi" w:hAnsiTheme="minorHAnsi" w:cstheme="minorHAnsi"/>
          <w:szCs w:val="24"/>
        </w:rPr>
        <w:t>Dockerfiles</w:t>
      </w:r>
      <w:proofErr w:type="spellEnd"/>
      <w:r w:rsidRPr="00971E03">
        <w:rPr>
          <w:rFonts w:asciiTheme="minorHAnsi" w:hAnsiTheme="minorHAnsi" w:cstheme="minorHAnsi"/>
          <w:szCs w:val="24"/>
        </w:rPr>
        <w:t xml:space="preserve"> for each part of the application (e.g., Services, Customer project, Manager project). Use multi-stage builds to optimize Docker images</w:t>
      </w:r>
    </w:p>
    <w:p w14:paraId="0F2C93FF" w14:textId="76CA3956" w:rsidR="2CACE2B7" w:rsidRPr="00971E03" w:rsidRDefault="2CACE2B7" w:rsidP="00211C78">
      <w:pPr>
        <w:pStyle w:val="ListParagraph"/>
        <w:numPr>
          <w:ilvl w:val="0"/>
          <w:numId w:val="2"/>
        </w:numPr>
        <w:tabs>
          <w:tab w:val="left" w:pos="1080"/>
        </w:tabs>
        <w:spacing w:after="120"/>
        <w:rPr>
          <w:rFonts w:asciiTheme="minorHAnsi" w:hAnsiTheme="minorHAnsi" w:cstheme="minorHAnsi"/>
        </w:rPr>
      </w:pPr>
      <w:r w:rsidRPr="00971E03">
        <w:rPr>
          <w:rFonts w:asciiTheme="minorHAnsi" w:hAnsiTheme="minorHAnsi" w:cstheme="minorHAnsi"/>
          <w:szCs w:val="24"/>
        </w:rPr>
        <w:t>Create a docker-</w:t>
      </w:r>
      <w:proofErr w:type="spellStart"/>
      <w:r w:rsidRPr="00971E03">
        <w:rPr>
          <w:rFonts w:asciiTheme="minorHAnsi" w:hAnsiTheme="minorHAnsi" w:cstheme="minorHAnsi"/>
          <w:szCs w:val="24"/>
        </w:rPr>
        <w:t>compose.yml</w:t>
      </w:r>
      <w:proofErr w:type="spellEnd"/>
      <w:r w:rsidRPr="00971E03">
        <w:rPr>
          <w:rFonts w:asciiTheme="minorHAnsi" w:hAnsiTheme="minorHAnsi" w:cstheme="minorHAnsi"/>
          <w:szCs w:val="24"/>
        </w:rPr>
        <w:t xml:space="preserve"> file to define and manage multi-container applications. Include services for the database, web services, and front-end applications.</w:t>
      </w:r>
    </w:p>
    <w:p w14:paraId="6F38E0C5" w14:textId="604AB5AC" w:rsidR="360512BF" w:rsidRPr="00971E03" w:rsidRDefault="360512BF" w:rsidP="00211C78">
      <w:pPr>
        <w:pStyle w:val="ListParagraph"/>
        <w:numPr>
          <w:ilvl w:val="0"/>
          <w:numId w:val="2"/>
        </w:numPr>
        <w:rPr>
          <w:rFonts w:asciiTheme="minorHAnsi" w:hAnsiTheme="minorHAnsi" w:cstheme="minorHAnsi"/>
        </w:rPr>
      </w:pPr>
      <w:r w:rsidRPr="00971E03">
        <w:rPr>
          <w:rFonts w:asciiTheme="minorHAnsi" w:hAnsiTheme="minorHAnsi" w:cstheme="minorHAnsi"/>
          <w:szCs w:val="24"/>
        </w:rPr>
        <w:t>Use environment variables to configure services within Docker containers.</w:t>
      </w:r>
    </w:p>
    <w:p w14:paraId="23888F7F" w14:textId="2492FB91" w:rsidR="360512BF" w:rsidRPr="00971E03" w:rsidRDefault="360512BF" w:rsidP="72AD32C7">
      <w:pPr>
        <w:pStyle w:val="ListParagraph"/>
        <w:numPr>
          <w:ilvl w:val="0"/>
          <w:numId w:val="2"/>
        </w:numPr>
        <w:rPr>
          <w:rFonts w:asciiTheme="minorHAnsi" w:hAnsiTheme="minorHAnsi" w:cstheme="minorHAnsi"/>
          <w:szCs w:val="24"/>
        </w:rPr>
      </w:pPr>
      <w:r w:rsidRPr="00971E03">
        <w:rPr>
          <w:rFonts w:asciiTheme="minorHAnsi" w:hAnsiTheme="minorHAnsi" w:cstheme="minorHAnsi"/>
          <w:szCs w:val="24"/>
        </w:rPr>
        <w:t>Deploy the application using Docker Compose and take screenshot</w:t>
      </w:r>
      <w:r w:rsidR="63B864B8" w:rsidRPr="00971E03">
        <w:rPr>
          <w:rFonts w:asciiTheme="minorHAnsi" w:hAnsiTheme="minorHAnsi" w:cstheme="minorHAnsi"/>
          <w:szCs w:val="24"/>
        </w:rPr>
        <w:t>s of your terminal and browser</w:t>
      </w:r>
      <w:r w:rsidRPr="00971E03">
        <w:rPr>
          <w:rFonts w:asciiTheme="minorHAnsi" w:hAnsiTheme="minorHAnsi" w:cstheme="minorHAnsi"/>
          <w:szCs w:val="24"/>
        </w:rPr>
        <w:t xml:space="preserve"> showing that your deployment</w:t>
      </w:r>
      <w:r w:rsidR="0FD9A265" w:rsidRPr="00971E03">
        <w:rPr>
          <w:rFonts w:asciiTheme="minorHAnsi" w:hAnsiTheme="minorHAnsi" w:cstheme="minorHAnsi"/>
          <w:szCs w:val="24"/>
        </w:rPr>
        <w:t xml:space="preserve"> is working properly</w:t>
      </w:r>
      <w:r w:rsidR="4D4E3DA4" w:rsidRPr="00971E03">
        <w:rPr>
          <w:rFonts w:asciiTheme="minorHAnsi" w:hAnsiTheme="minorHAnsi" w:cstheme="minorHAnsi"/>
          <w:szCs w:val="24"/>
        </w:rPr>
        <w:t>. Put your screenshots in the root folder of your solution folder</w:t>
      </w:r>
    </w:p>
    <w:p w14:paraId="54D537DC" w14:textId="5BFAABDE" w:rsidR="72AD32C7" w:rsidRPr="00971E03" w:rsidRDefault="72AD32C7" w:rsidP="72AD32C7">
      <w:pPr>
        <w:tabs>
          <w:tab w:val="left" w:pos="1080"/>
        </w:tabs>
        <w:spacing w:after="120"/>
        <w:rPr>
          <w:del w:id="4" w:author="Gil Audrey Nangue Tsotsop" w:date="2024-10-28T00:55:00Z"/>
          <w:rFonts w:asciiTheme="minorHAnsi" w:hAnsiTheme="minorHAnsi" w:cstheme="minorHAnsi"/>
        </w:rPr>
      </w:pPr>
    </w:p>
    <w:p w14:paraId="018FDDA1" w14:textId="4E09EDC8" w:rsidR="004B458F" w:rsidRPr="00971E03" w:rsidRDefault="004B458F" w:rsidP="004B458F">
      <w:pPr>
        <w:pBdr>
          <w:bottom w:val="single" w:sz="4" w:space="1" w:color="auto"/>
        </w:pBdr>
        <w:suppressAutoHyphens/>
        <w:rPr>
          <w:rFonts w:asciiTheme="minorHAnsi" w:hAnsiTheme="minorHAnsi" w:cstheme="minorHAnsi"/>
        </w:rPr>
      </w:pPr>
      <w:r w:rsidRPr="00971E03">
        <w:rPr>
          <w:rFonts w:asciiTheme="minorHAnsi" w:hAnsiTheme="minorHAnsi" w:cstheme="minorHAnsi"/>
          <w:b/>
        </w:rPr>
        <w:t>Final Five</w:t>
      </w:r>
    </w:p>
    <w:p w14:paraId="07361F24" w14:textId="77777777" w:rsidR="004B458F" w:rsidRPr="00971E03" w:rsidRDefault="004B458F" w:rsidP="004B458F">
      <w:pPr>
        <w:rPr>
          <w:rFonts w:asciiTheme="minorHAnsi" w:hAnsiTheme="minorHAnsi" w:cstheme="minorHAnsi"/>
        </w:rPr>
      </w:pPr>
    </w:p>
    <w:p w14:paraId="42555DA7" w14:textId="7DD449A3" w:rsidR="004B458F" w:rsidRPr="00971E03" w:rsidRDefault="004B458F" w:rsidP="004B458F">
      <w:pPr>
        <w:rPr>
          <w:rFonts w:asciiTheme="minorHAnsi" w:hAnsiTheme="minorHAnsi" w:cstheme="minorHAnsi"/>
        </w:rPr>
      </w:pPr>
      <w:r w:rsidRPr="00971E03">
        <w:rPr>
          <w:rFonts w:asciiTheme="minorHAnsi" w:hAnsiTheme="minorHAnsi" w:cstheme="minorHAnsi"/>
        </w:rPr>
        <w:t xml:space="preserve">Completing the above receives a maximum of 95%. The final 5% is available if you complete at least </w:t>
      </w:r>
      <w:r w:rsidR="00F378F6" w:rsidRPr="00971E03">
        <w:rPr>
          <w:rFonts w:asciiTheme="minorHAnsi" w:hAnsiTheme="minorHAnsi" w:cstheme="minorHAnsi"/>
        </w:rPr>
        <w:t>two</w:t>
      </w:r>
      <w:r w:rsidRPr="00971E03">
        <w:rPr>
          <w:rFonts w:asciiTheme="minorHAnsi" w:hAnsiTheme="minorHAnsi" w:cstheme="minorHAnsi"/>
        </w:rPr>
        <w:t xml:space="preserve"> of the following extra pieces of functionality.</w:t>
      </w:r>
    </w:p>
    <w:p w14:paraId="240CE67C" w14:textId="1DF2E643" w:rsidR="004B458F" w:rsidRPr="00971E03" w:rsidRDefault="004B458F" w:rsidP="004B458F">
      <w:pPr>
        <w:rPr>
          <w:rFonts w:asciiTheme="minorHAnsi" w:hAnsiTheme="minorHAnsi" w:cstheme="minorHAnsi"/>
        </w:rPr>
      </w:pPr>
    </w:p>
    <w:p w14:paraId="73A2E2D6" w14:textId="16CF539C" w:rsidR="00E2785E" w:rsidRPr="00971E03" w:rsidRDefault="00E2785E" w:rsidP="00E2785E">
      <w:pPr>
        <w:pStyle w:val="ListParagraph"/>
        <w:numPr>
          <w:ilvl w:val="0"/>
          <w:numId w:val="19"/>
        </w:numPr>
        <w:rPr>
          <w:rFonts w:asciiTheme="minorHAnsi" w:hAnsiTheme="minorHAnsi" w:cstheme="minorHAnsi"/>
          <w:b/>
        </w:rPr>
      </w:pPr>
      <w:r w:rsidRPr="00971E03">
        <w:rPr>
          <w:rFonts w:asciiTheme="minorHAnsi" w:hAnsiTheme="minorHAnsi" w:cstheme="minorHAnsi"/>
        </w:rPr>
        <w:t>Provide the ability (using web services) for customers to leave product reviews.  These reviews can be seen by other customers (database change required, new tables required) when looking at the product.</w:t>
      </w:r>
    </w:p>
    <w:p w14:paraId="2AC75407" w14:textId="7CE97A59" w:rsidR="00F378F6" w:rsidRPr="00971E03" w:rsidRDefault="00F378F6" w:rsidP="00E2785E">
      <w:pPr>
        <w:pStyle w:val="ListParagraph"/>
        <w:numPr>
          <w:ilvl w:val="0"/>
          <w:numId w:val="19"/>
        </w:numPr>
        <w:rPr>
          <w:rFonts w:asciiTheme="minorHAnsi" w:hAnsiTheme="minorHAnsi" w:cstheme="minorHAnsi"/>
          <w:b/>
        </w:rPr>
      </w:pPr>
      <w:r w:rsidRPr="00971E03">
        <w:rPr>
          <w:rFonts w:asciiTheme="minorHAnsi" w:hAnsiTheme="minorHAnsi" w:cstheme="minorHAnsi"/>
        </w:rPr>
        <w:t xml:space="preserve">Add ability for a customer to have a </w:t>
      </w:r>
      <w:proofErr w:type="spellStart"/>
      <w:r w:rsidRPr="00971E03">
        <w:rPr>
          <w:rFonts w:asciiTheme="minorHAnsi" w:hAnsiTheme="minorHAnsi" w:cstheme="minorHAnsi"/>
        </w:rPr>
        <w:t>wishlist</w:t>
      </w:r>
      <w:proofErr w:type="spellEnd"/>
      <w:r w:rsidRPr="00971E03">
        <w:rPr>
          <w:rFonts w:asciiTheme="minorHAnsi" w:hAnsiTheme="minorHAnsi" w:cstheme="minorHAnsi"/>
        </w:rPr>
        <w:t xml:space="preserve">. This can be a second cart except that the items in the </w:t>
      </w:r>
      <w:proofErr w:type="spellStart"/>
      <w:r w:rsidRPr="00971E03">
        <w:rPr>
          <w:rFonts w:asciiTheme="minorHAnsi" w:hAnsiTheme="minorHAnsi" w:cstheme="minorHAnsi"/>
        </w:rPr>
        <w:t>wishlist</w:t>
      </w:r>
      <w:proofErr w:type="spellEnd"/>
      <w:r w:rsidRPr="00971E03">
        <w:rPr>
          <w:rFonts w:asciiTheme="minorHAnsi" w:hAnsiTheme="minorHAnsi" w:cstheme="minorHAnsi"/>
        </w:rPr>
        <w:t xml:space="preserve"> cart are not removed from stock. Items on the </w:t>
      </w:r>
      <w:proofErr w:type="spellStart"/>
      <w:r w:rsidRPr="00971E03">
        <w:rPr>
          <w:rFonts w:asciiTheme="minorHAnsi" w:hAnsiTheme="minorHAnsi" w:cstheme="minorHAnsi"/>
        </w:rPr>
        <w:t>wishlist</w:t>
      </w:r>
      <w:proofErr w:type="spellEnd"/>
      <w:r w:rsidRPr="00971E03">
        <w:rPr>
          <w:rFonts w:asciiTheme="minorHAnsi" w:hAnsiTheme="minorHAnsi" w:cstheme="minorHAnsi"/>
        </w:rPr>
        <w:t xml:space="preserve"> must be moved to the shopping cart before being added to an order.</w:t>
      </w:r>
    </w:p>
    <w:p w14:paraId="1DE25DF0" w14:textId="3A970970" w:rsidR="006D6686" w:rsidRPr="00971E03" w:rsidRDefault="006D6686" w:rsidP="006D6686">
      <w:pPr>
        <w:pStyle w:val="ListParagraph"/>
        <w:numPr>
          <w:ilvl w:val="0"/>
          <w:numId w:val="19"/>
        </w:numPr>
        <w:rPr>
          <w:rFonts w:asciiTheme="minorHAnsi" w:hAnsiTheme="minorHAnsi" w:cstheme="minorHAnsi"/>
          <w:b/>
        </w:rPr>
      </w:pPr>
      <w:r w:rsidRPr="00971E03">
        <w:rPr>
          <w:rFonts w:asciiTheme="minorHAnsi" w:hAnsiTheme="minorHAnsi" w:cstheme="minorHAnsi"/>
        </w:rPr>
        <w:t>Add account creation by the customer using a link from the login screen.</w:t>
      </w:r>
    </w:p>
    <w:p w14:paraId="4F51CEE0" w14:textId="0995ED73" w:rsidR="006D6686" w:rsidRPr="00971E03" w:rsidRDefault="006D6686" w:rsidP="006D6686">
      <w:pPr>
        <w:pStyle w:val="ListParagraph"/>
        <w:numPr>
          <w:ilvl w:val="0"/>
          <w:numId w:val="19"/>
        </w:numPr>
        <w:rPr>
          <w:rFonts w:asciiTheme="minorHAnsi" w:hAnsiTheme="minorHAnsi" w:cstheme="minorHAnsi"/>
          <w:b/>
        </w:rPr>
      </w:pPr>
      <w:r w:rsidRPr="00971E03">
        <w:rPr>
          <w:rFonts w:asciiTheme="minorHAnsi" w:hAnsiTheme="minorHAnsi" w:cstheme="minorHAnsi"/>
        </w:rPr>
        <w:t>Provide Forgotten password support using the functionality from Identity from ALL login screens.</w:t>
      </w:r>
    </w:p>
    <w:p w14:paraId="103A765D" w14:textId="7B6CCCD7" w:rsidR="006D6686" w:rsidRPr="00971E03" w:rsidRDefault="006D6686" w:rsidP="006D6686">
      <w:pPr>
        <w:pStyle w:val="ListParagraph"/>
        <w:numPr>
          <w:ilvl w:val="0"/>
          <w:numId w:val="19"/>
        </w:numPr>
        <w:rPr>
          <w:rFonts w:asciiTheme="minorHAnsi" w:hAnsiTheme="minorHAnsi" w:cstheme="minorHAnsi"/>
          <w:b/>
        </w:rPr>
      </w:pPr>
      <w:r w:rsidRPr="00971E03">
        <w:rPr>
          <w:rFonts w:asciiTheme="minorHAnsi" w:hAnsiTheme="minorHAnsi" w:cstheme="minorHAnsi"/>
        </w:rPr>
        <w:t>Provide appropriate graphs for the management interface for the reports such as trends and bar charts for sales (</w:t>
      </w:r>
      <w:r w:rsidR="00CE3E5D" w:rsidRPr="00971E03">
        <w:rPr>
          <w:rFonts w:asciiTheme="minorHAnsi" w:hAnsiTheme="minorHAnsi" w:cstheme="minorHAnsi"/>
        </w:rPr>
        <w:t>hint: there are cool</w:t>
      </w:r>
      <w:r w:rsidRPr="00971E03">
        <w:rPr>
          <w:rFonts w:asciiTheme="minorHAnsi" w:hAnsiTheme="minorHAnsi" w:cstheme="minorHAnsi"/>
        </w:rPr>
        <w:t xml:space="preserve"> JavaScript librar</w:t>
      </w:r>
      <w:r w:rsidR="00CE3E5D" w:rsidRPr="00971E03">
        <w:rPr>
          <w:rFonts w:asciiTheme="minorHAnsi" w:hAnsiTheme="minorHAnsi" w:cstheme="minorHAnsi"/>
        </w:rPr>
        <w:t xml:space="preserve">ies </w:t>
      </w:r>
      <w:r w:rsidRPr="00971E03">
        <w:rPr>
          <w:rFonts w:asciiTheme="minorHAnsi" w:hAnsiTheme="minorHAnsi" w:cstheme="minorHAnsi"/>
        </w:rPr>
        <w:t>for this).</w:t>
      </w:r>
    </w:p>
    <w:p w14:paraId="17FB5955" w14:textId="65242CC6" w:rsidR="00F01BC6" w:rsidRPr="00971E03" w:rsidRDefault="00F01BC6" w:rsidP="006D6686">
      <w:pPr>
        <w:pStyle w:val="ListParagraph"/>
        <w:numPr>
          <w:ilvl w:val="0"/>
          <w:numId w:val="19"/>
        </w:numPr>
        <w:rPr>
          <w:rFonts w:asciiTheme="minorHAnsi" w:hAnsiTheme="minorHAnsi" w:cstheme="minorHAnsi"/>
          <w:b/>
        </w:rPr>
      </w:pPr>
      <w:r w:rsidRPr="00971E03">
        <w:rPr>
          <w:rFonts w:asciiTheme="minorHAnsi" w:hAnsiTheme="minorHAnsi" w:cstheme="minorHAnsi"/>
        </w:rPr>
        <w:t>Provide proper login and authentication of the manager for your SPA</w:t>
      </w:r>
    </w:p>
    <w:p w14:paraId="273A5891" w14:textId="6EC5F9ED" w:rsidR="004B458F" w:rsidRPr="00971E03" w:rsidRDefault="004B458F" w:rsidP="000C46A5">
      <w:pPr>
        <w:rPr>
          <w:rFonts w:asciiTheme="minorHAnsi" w:hAnsiTheme="minorHAnsi" w:cstheme="minorHAnsi"/>
          <w:bCs/>
        </w:rPr>
      </w:pPr>
    </w:p>
    <w:p w14:paraId="5FF6B023" w14:textId="6674BB17" w:rsidR="004B458F" w:rsidRPr="00971E03" w:rsidRDefault="004B458F" w:rsidP="004B458F">
      <w:pPr>
        <w:pBdr>
          <w:bottom w:val="single" w:sz="4" w:space="1" w:color="auto"/>
        </w:pBdr>
        <w:suppressAutoHyphens/>
        <w:rPr>
          <w:rFonts w:asciiTheme="minorHAnsi" w:hAnsiTheme="minorHAnsi" w:cstheme="minorHAnsi"/>
        </w:rPr>
      </w:pPr>
      <w:r w:rsidRPr="00971E03">
        <w:rPr>
          <w:rFonts w:asciiTheme="minorHAnsi" w:hAnsiTheme="minorHAnsi" w:cstheme="minorHAnsi"/>
          <w:b/>
        </w:rPr>
        <w:t>To submit</w:t>
      </w:r>
    </w:p>
    <w:p w14:paraId="15D0166B" w14:textId="77777777" w:rsidR="004B458F" w:rsidRPr="00971E03" w:rsidRDefault="004B458F" w:rsidP="004B458F">
      <w:pPr>
        <w:rPr>
          <w:rFonts w:asciiTheme="minorHAnsi" w:hAnsiTheme="minorHAnsi" w:cstheme="minorHAnsi"/>
        </w:rPr>
      </w:pPr>
    </w:p>
    <w:p w14:paraId="59B84831" w14:textId="3BD03EAF" w:rsidR="00456A82" w:rsidRPr="00971E03" w:rsidRDefault="004B458F" w:rsidP="004B458F">
      <w:pPr>
        <w:rPr>
          <w:rFonts w:asciiTheme="minorHAnsi" w:hAnsiTheme="minorHAnsi" w:cstheme="minorHAnsi"/>
        </w:rPr>
      </w:pPr>
      <w:r w:rsidRPr="00971E03">
        <w:rPr>
          <w:rFonts w:asciiTheme="minorHAnsi" w:hAnsiTheme="minorHAnsi" w:cstheme="minorHAnsi"/>
        </w:rPr>
        <w:t xml:space="preserve">When you have completed the assignment, submit </w:t>
      </w:r>
      <w:r w:rsidR="2DAE895E" w:rsidRPr="00971E03">
        <w:rPr>
          <w:rFonts w:asciiTheme="minorHAnsi" w:hAnsiTheme="minorHAnsi" w:cstheme="minorHAnsi"/>
        </w:rPr>
        <w:t xml:space="preserve">it in your </w:t>
      </w:r>
      <w:proofErr w:type="spellStart"/>
      <w:r w:rsidR="2DAE895E" w:rsidRPr="00971E03">
        <w:rPr>
          <w:rFonts w:asciiTheme="minorHAnsi" w:hAnsiTheme="minorHAnsi" w:cstheme="minorHAnsi"/>
        </w:rPr>
        <w:t>github</w:t>
      </w:r>
      <w:proofErr w:type="spellEnd"/>
      <w:r w:rsidR="2DAE895E" w:rsidRPr="00971E03">
        <w:rPr>
          <w:rFonts w:asciiTheme="minorHAnsi" w:hAnsiTheme="minorHAnsi" w:cstheme="minorHAnsi"/>
        </w:rPr>
        <w:t xml:space="preserve"> classroom repository.</w:t>
      </w:r>
    </w:p>
    <w:tbl>
      <w:tblPr>
        <w:tblStyle w:val="TableGrid"/>
        <w:tblW w:w="0" w:type="auto"/>
        <w:tblLook w:val="04A0" w:firstRow="1" w:lastRow="0" w:firstColumn="1" w:lastColumn="0" w:noHBand="0" w:noVBand="1"/>
      </w:tblPr>
      <w:tblGrid>
        <w:gridCol w:w="1555"/>
        <w:gridCol w:w="2835"/>
        <w:gridCol w:w="4960"/>
      </w:tblGrid>
      <w:tr w:rsidR="00456A82" w:rsidRPr="00971E03" w14:paraId="1C4DA5B0" w14:textId="77777777" w:rsidTr="00DC148D">
        <w:tc>
          <w:tcPr>
            <w:tcW w:w="1555" w:type="dxa"/>
          </w:tcPr>
          <w:p w14:paraId="7125E30E" w14:textId="40FA2608" w:rsidR="00456A82" w:rsidRPr="00971E03" w:rsidRDefault="00456A82" w:rsidP="004B458F">
            <w:pPr>
              <w:rPr>
                <w:rFonts w:asciiTheme="minorHAnsi" w:hAnsiTheme="minorHAnsi" w:cstheme="minorHAnsi"/>
              </w:rPr>
            </w:pPr>
            <w:r w:rsidRPr="00971E03">
              <w:rPr>
                <w:rFonts w:asciiTheme="minorHAnsi" w:hAnsiTheme="minorHAnsi" w:cstheme="minorHAnsi"/>
              </w:rPr>
              <w:lastRenderedPageBreak/>
              <w:t>Milestone</w:t>
            </w:r>
          </w:p>
        </w:tc>
        <w:tc>
          <w:tcPr>
            <w:tcW w:w="2835" w:type="dxa"/>
          </w:tcPr>
          <w:p w14:paraId="558484C0" w14:textId="459191A5" w:rsidR="00456A82" w:rsidRPr="00971E03" w:rsidRDefault="00456A82" w:rsidP="004B458F">
            <w:pPr>
              <w:rPr>
                <w:rFonts w:asciiTheme="minorHAnsi" w:hAnsiTheme="minorHAnsi" w:cstheme="minorHAnsi"/>
              </w:rPr>
            </w:pPr>
            <w:r w:rsidRPr="00971E03">
              <w:rPr>
                <w:rFonts w:asciiTheme="minorHAnsi" w:hAnsiTheme="minorHAnsi" w:cstheme="minorHAnsi"/>
              </w:rPr>
              <w:t>Date</w:t>
            </w:r>
          </w:p>
        </w:tc>
        <w:tc>
          <w:tcPr>
            <w:tcW w:w="4960" w:type="dxa"/>
          </w:tcPr>
          <w:p w14:paraId="57E58C8B" w14:textId="77777777" w:rsidR="00456A82" w:rsidRPr="00971E03" w:rsidRDefault="00456A82" w:rsidP="004B458F">
            <w:pPr>
              <w:rPr>
                <w:rFonts w:asciiTheme="minorHAnsi" w:hAnsiTheme="minorHAnsi" w:cstheme="minorHAnsi"/>
              </w:rPr>
            </w:pPr>
          </w:p>
        </w:tc>
      </w:tr>
      <w:tr w:rsidR="00456A82" w:rsidRPr="00971E03" w14:paraId="6C81D016" w14:textId="77777777" w:rsidTr="00DC148D">
        <w:tc>
          <w:tcPr>
            <w:tcW w:w="1555" w:type="dxa"/>
          </w:tcPr>
          <w:p w14:paraId="19007359" w14:textId="1174B117" w:rsidR="00456A82" w:rsidRPr="00971E03" w:rsidRDefault="00456A82" w:rsidP="004B458F">
            <w:pPr>
              <w:rPr>
                <w:rFonts w:asciiTheme="minorHAnsi" w:hAnsiTheme="minorHAnsi" w:cstheme="minorHAnsi"/>
              </w:rPr>
            </w:pPr>
            <w:r w:rsidRPr="00971E03">
              <w:rPr>
                <w:rFonts w:asciiTheme="minorHAnsi" w:hAnsiTheme="minorHAnsi" w:cstheme="minorHAnsi"/>
              </w:rPr>
              <w:t>M</w:t>
            </w:r>
            <w:r w:rsidR="00AA4DA4" w:rsidRPr="00971E03">
              <w:rPr>
                <w:rFonts w:asciiTheme="minorHAnsi" w:hAnsiTheme="minorHAnsi" w:cstheme="minorHAnsi"/>
              </w:rPr>
              <w:t>1</w:t>
            </w:r>
          </w:p>
        </w:tc>
        <w:tc>
          <w:tcPr>
            <w:tcW w:w="2835" w:type="dxa"/>
          </w:tcPr>
          <w:p w14:paraId="4155CCE9" w14:textId="052D4EBF" w:rsidR="00456A82" w:rsidRPr="00971E03" w:rsidRDefault="00ED0937" w:rsidP="004B458F">
            <w:pPr>
              <w:rPr>
                <w:rFonts w:asciiTheme="minorHAnsi" w:hAnsiTheme="minorHAnsi" w:cstheme="minorHAnsi"/>
              </w:rPr>
            </w:pPr>
            <w:r w:rsidRPr="00971E03">
              <w:rPr>
                <w:rFonts w:asciiTheme="minorHAnsi" w:hAnsiTheme="minorHAnsi" w:cstheme="minorHAnsi"/>
              </w:rPr>
              <w:t>Nov</w:t>
            </w:r>
            <w:r w:rsidR="00213434" w:rsidRPr="00971E03">
              <w:rPr>
                <w:rFonts w:asciiTheme="minorHAnsi" w:hAnsiTheme="minorHAnsi" w:cstheme="minorHAnsi"/>
              </w:rPr>
              <w:t>ember</w:t>
            </w:r>
            <w:r w:rsidRPr="00971E03">
              <w:rPr>
                <w:rFonts w:asciiTheme="minorHAnsi" w:hAnsiTheme="minorHAnsi" w:cstheme="minorHAnsi"/>
              </w:rPr>
              <w:t xml:space="preserve"> </w:t>
            </w:r>
            <w:r w:rsidR="00AA4DA4" w:rsidRPr="00971E03">
              <w:rPr>
                <w:rFonts w:asciiTheme="minorHAnsi" w:hAnsiTheme="minorHAnsi" w:cstheme="minorHAnsi"/>
              </w:rPr>
              <w:t>1</w:t>
            </w:r>
            <w:r w:rsidR="00213434" w:rsidRPr="00971E03">
              <w:rPr>
                <w:rFonts w:asciiTheme="minorHAnsi" w:hAnsiTheme="minorHAnsi" w:cstheme="minorHAnsi"/>
              </w:rPr>
              <w:t>9</w:t>
            </w:r>
            <w:r w:rsidR="00AA4DA4" w:rsidRPr="00971E03">
              <w:rPr>
                <w:rFonts w:asciiTheme="minorHAnsi" w:hAnsiTheme="minorHAnsi" w:cstheme="minorHAnsi"/>
              </w:rPr>
              <w:t>, 23h50</w:t>
            </w:r>
          </w:p>
        </w:tc>
        <w:tc>
          <w:tcPr>
            <w:tcW w:w="4960" w:type="dxa"/>
          </w:tcPr>
          <w:p w14:paraId="13A2ED99" w14:textId="5D855D7C" w:rsidR="00456A82" w:rsidRPr="00971E03" w:rsidRDefault="00213434" w:rsidP="004B458F">
            <w:pPr>
              <w:rPr>
                <w:rFonts w:asciiTheme="minorHAnsi" w:hAnsiTheme="minorHAnsi" w:cstheme="minorHAnsi"/>
              </w:rPr>
            </w:pPr>
            <w:r w:rsidRPr="00971E03">
              <w:rPr>
                <w:rFonts w:asciiTheme="minorHAnsi" w:hAnsiTheme="minorHAnsi" w:cstheme="minorHAnsi"/>
              </w:rPr>
              <w:t>Part A</w:t>
            </w:r>
          </w:p>
        </w:tc>
      </w:tr>
      <w:tr w:rsidR="00CE3E5D" w:rsidRPr="00971E03" w14:paraId="4A2B6468" w14:textId="77777777" w:rsidTr="00DC148D">
        <w:tc>
          <w:tcPr>
            <w:tcW w:w="1555" w:type="dxa"/>
          </w:tcPr>
          <w:p w14:paraId="52BCEDE0" w14:textId="401EE3B0" w:rsidR="00CE3E5D" w:rsidRPr="00971E03" w:rsidRDefault="00CE3E5D" w:rsidP="004B458F">
            <w:pPr>
              <w:rPr>
                <w:rFonts w:asciiTheme="minorHAnsi" w:hAnsiTheme="minorHAnsi" w:cstheme="minorHAnsi"/>
              </w:rPr>
            </w:pPr>
            <w:r w:rsidRPr="00971E03">
              <w:rPr>
                <w:rFonts w:asciiTheme="minorHAnsi" w:hAnsiTheme="minorHAnsi" w:cstheme="minorHAnsi"/>
              </w:rPr>
              <w:t>M</w:t>
            </w:r>
            <w:r w:rsidR="00AA4DA4" w:rsidRPr="00971E03">
              <w:rPr>
                <w:rFonts w:asciiTheme="minorHAnsi" w:hAnsiTheme="minorHAnsi" w:cstheme="minorHAnsi"/>
              </w:rPr>
              <w:t>2</w:t>
            </w:r>
          </w:p>
        </w:tc>
        <w:tc>
          <w:tcPr>
            <w:tcW w:w="2835" w:type="dxa"/>
          </w:tcPr>
          <w:p w14:paraId="34FE8E41" w14:textId="6F152296" w:rsidR="00CE3E5D" w:rsidRPr="00971E03" w:rsidRDefault="00213434" w:rsidP="004B458F">
            <w:pPr>
              <w:rPr>
                <w:rFonts w:asciiTheme="minorHAnsi" w:hAnsiTheme="minorHAnsi" w:cstheme="minorHAnsi"/>
              </w:rPr>
            </w:pPr>
            <w:r w:rsidRPr="00971E03">
              <w:rPr>
                <w:rFonts w:asciiTheme="minorHAnsi" w:hAnsiTheme="minorHAnsi" w:cstheme="minorHAnsi"/>
              </w:rPr>
              <w:t>December 5</w:t>
            </w:r>
            <w:r w:rsidRPr="00971E03">
              <w:rPr>
                <w:rFonts w:asciiTheme="minorHAnsi" w:hAnsiTheme="minorHAnsi" w:cstheme="minorHAnsi"/>
                <w:vertAlign w:val="superscript"/>
              </w:rPr>
              <w:t>th</w:t>
            </w:r>
            <w:r w:rsidRPr="00971E03">
              <w:rPr>
                <w:rFonts w:asciiTheme="minorHAnsi" w:hAnsiTheme="minorHAnsi" w:cstheme="minorHAnsi"/>
              </w:rPr>
              <w:t>, 23h50</w:t>
            </w:r>
          </w:p>
        </w:tc>
        <w:tc>
          <w:tcPr>
            <w:tcW w:w="4960" w:type="dxa"/>
          </w:tcPr>
          <w:p w14:paraId="24A43253" w14:textId="203F1D90" w:rsidR="00CE3E5D" w:rsidRPr="00971E03" w:rsidRDefault="00213434" w:rsidP="004B458F">
            <w:pPr>
              <w:rPr>
                <w:rFonts w:asciiTheme="minorHAnsi" w:hAnsiTheme="minorHAnsi" w:cstheme="minorHAnsi"/>
              </w:rPr>
            </w:pPr>
            <w:r w:rsidRPr="00971E03">
              <w:rPr>
                <w:rFonts w:asciiTheme="minorHAnsi" w:hAnsiTheme="minorHAnsi" w:cstheme="minorHAnsi"/>
              </w:rPr>
              <w:t>Part B</w:t>
            </w:r>
          </w:p>
        </w:tc>
      </w:tr>
      <w:tr w:rsidR="00DC148D" w:rsidRPr="00971E03" w14:paraId="72F6017C" w14:textId="77777777" w:rsidTr="00DC148D">
        <w:tc>
          <w:tcPr>
            <w:tcW w:w="1555" w:type="dxa"/>
          </w:tcPr>
          <w:p w14:paraId="430AA28B" w14:textId="6E054F7A" w:rsidR="00DC148D" w:rsidRPr="00971E03" w:rsidRDefault="00DC148D" w:rsidP="004B458F">
            <w:pPr>
              <w:rPr>
                <w:rFonts w:asciiTheme="minorHAnsi" w:hAnsiTheme="minorHAnsi" w:cstheme="minorHAnsi"/>
              </w:rPr>
            </w:pPr>
            <w:r w:rsidRPr="00971E03">
              <w:rPr>
                <w:rFonts w:asciiTheme="minorHAnsi" w:hAnsiTheme="minorHAnsi" w:cstheme="minorHAnsi"/>
              </w:rPr>
              <w:t>Final</w:t>
            </w:r>
          </w:p>
        </w:tc>
        <w:tc>
          <w:tcPr>
            <w:tcW w:w="2835" w:type="dxa"/>
          </w:tcPr>
          <w:p w14:paraId="0A0A7E00" w14:textId="61D3D006" w:rsidR="00DC148D" w:rsidRPr="00971E03" w:rsidRDefault="00200A39" w:rsidP="004B458F">
            <w:pPr>
              <w:rPr>
                <w:rFonts w:asciiTheme="minorHAnsi" w:hAnsiTheme="minorHAnsi" w:cstheme="minorHAnsi"/>
              </w:rPr>
            </w:pPr>
            <w:r w:rsidRPr="00971E03">
              <w:rPr>
                <w:rFonts w:asciiTheme="minorHAnsi" w:hAnsiTheme="minorHAnsi" w:cstheme="minorHAnsi"/>
              </w:rPr>
              <w:t>Saturday</w:t>
            </w:r>
            <w:r w:rsidR="00DC148D" w:rsidRPr="00971E03">
              <w:rPr>
                <w:rFonts w:asciiTheme="minorHAnsi" w:hAnsiTheme="minorHAnsi" w:cstheme="minorHAnsi"/>
              </w:rPr>
              <w:t xml:space="preserve"> Dec </w:t>
            </w:r>
            <w:r w:rsidR="00ED0937" w:rsidRPr="00971E03">
              <w:rPr>
                <w:rFonts w:asciiTheme="minorHAnsi" w:hAnsiTheme="minorHAnsi" w:cstheme="minorHAnsi"/>
              </w:rPr>
              <w:t>7</w:t>
            </w:r>
            <w:r w:rsidR="00905B64" w:rsidRPr="00971E03">
              <w:rPr>
                <w:rFonts w:asciiTheme="minorHAnsi" w:hAnsiTheme="minorHAnsi" w:cstheme="minorHAnsi"/>
              </w:rPr>
              <w:t>, 23h50</w:t>
            </w:r>
          </w:p>
        </w:tc>
        <w:tc>
          <w:tcPr>
            <w:tcW w:w="4960" w:type="dxa"/>
          </w:tcPr>
          <w:p w14:paraId="0F2D8586" w14:textId="5767AEAA" w:rsidR="00DC148D" w:rsidRPr="00971E03" w:rsidRDefault="00200A39" w:rsidP="004B458F">
            <w:pPr>
              <w:rPr>
                <w:rFonts w:asciiTheme="minorHAnsi" w:hAnsiTheme="minorHAnsi" w:cstheme="minorHAnsi"/>
                <w:lang w:val="fr-FR"/>
              </w:rPr>
            </w:pPr>
            <w:r w:rsidRPr="00971E03">
              <w:rPr>
                <w:rFonts w:asciiTheme="minorHAnsi" w:hAnsiTheme="minorHAnsi" w:cstheme="minorHAnsi"/>
              </w:rPr>
              <w:t>P</w:t>
            </w:r>
            <w:r w:rsidRPr="00971E03">
              <w:rPr>
                <w:rFonts w:asciiTheme="minorHAnsi" w:hAnsiTheme="minorHAnsi" w:cstheme="minorHAnsi"/>
                <w:lang w:val="fr-FR"/>
              </w:rPr>
              <w:t>art C, D, E</w:t>
            </w:r>
          </w:p>
          <w:p w14:paraId="4F906EC3" w14:textId="28D38086" w:rsidR="005931B8" w:rsidRPr="00971E03" w:rsidRDefault="00F87AC6" w:rsidP="004B458F">
            <w:pPr>
              <w:rPr>
                <w:rFonts w:asciiTheme="minorHAnsi" w:hAnsiTheme="minorHAnsi" w:cstheme="minorHAnsi"/>
              </w:rPr>
            </w:pPr>
            <w:r w:rsidRPr="00971E03">
              <w:rPr>
                <w:rFonts w:asciiTheme="minorHAnsi" w:hAnsiTheme="minorHAnsi" w:cstheme="minorHAnsi"/>
              </w:rPr>
              <w:t xml:space="preserve">  </w:t>
            </w:r>
          </w:p>
        </w:tc>
      </w:tr>
    </w:tbl>
    <w:p w14:paraId="249B5FBB" w14:textId="77777777" w:rsidR="00456A82" w:rsidRPr="00971E03" w:rsidRDefault="00456A82" w:rsidP="004B458F">
      <w:pPr>
        <w:rPr>
          <w:rFonts w:asciiTheme="minorHAnsi" w:hAnsiTheme="minorHAnsi" w:cstheme="minorHAnsi"/>
        </w:rPr>
      </w:pPr>
    </w:p>
    <w:p w14:paraId="4EFFE947" w14:textId="77777777" w:rsidR="00352ACA" w:rsidRPr="00971E03" w:rsidRDefault="00352ACA" w:rsidP="00352ACA">
      <w:pPr>
        <w:pStyle w:val="ListBullet"/>
        <w:numPr>
          <w:ilvl w:val="0"/>
          <w:numId w:val="0"/>
        </w:numPr>
        <w:rPr>
          <w:rFonts w:asciiTheme="minorHAnsi" w:hAnsiTheme="minorHAnsi" w:cstheme="minorHAnsi"/>
          <w:b/>
        </w:rPr>
      </w:pPr>
    </w:p>
    <w:p w14:paraId="7FCF4B34" w14:textId="34100F57" w:rsidR="00D07924" w:rsidRPr="00971E03" w:rsidRDefault="00D07924" w:rsidP="00D07924">
      <w:pPr>
        <w:pBdr>
          <w:bottom w:val="single" w:sz="4" w:space="1" w:color="auto"/>
        </w:pBdr>
        <w:suppressAutoHyphens/>
        <w:rPr>
          <w:rFonts w:asciiTheme="minorHAnsi" w:hAnsiTheme="minorHAnsi" w:cstheme="minorHAnsi"/>
        </w:rPr>
      </w:pPr>
      <w:r w:rsidRPr="00971E03">
        <w:rPr>
          <w:rFonts w:asciiTheme="minorHAnsi" w:hAnsiTheme="minorHAnsi" w:cstheme="minorHAnsi"/>
          <w:b/>
        </w:rPr>
        <w:t>Marking</w:t>
      </w:r>
    </w:p>
    <w:p w14:paraId="4E8512C9" w14:textId="77777777" w:rsidR="00D07924" w:rsidRPr="00971E03" w:rsidRDefault="00D07924" w:rsidP="00D07924">
      <w:pPr>
        <w:rPr>
          <w:rFonts w:asciiTheme="minorHAnsi" w:hAnsiTheme="minorHAnsi" w:cstheme="minorHAnsi"/>
        </w:rPr>
      </w:pPr>
    </w:p>
    <w:p w14:paraId="4AA51B70" w14:textId="6AC8D4A1" w:rsidR="00352ACA" w:rsidRPr="00971E03" w:rsidRDefault="00352ACA" w:rsidP="005123A5">
      <w:pPr>
        <w:tabs>
          <w:tab w:val="left" w:pos="-1440"/>
          <w:tab w:val="left" w:pos="-720"/>
          <w:tab w:val="left" w:pos="0"/>
        </w:tabs>
        <w:suppressAutoHyphens/>
        <w:ind w:left="360" w:right="360"/>
        <w:rPr>
          <w:rFonts w:asciiTheme="minorHAnsi" w:hAnsiTheme="minorHAnsi" w:cstheme="minorHAnsi"/>
        </w:rPr>
      </w:pPr>
    </w:p>
    <w:tbl>
      <w:tblPr>
        <w:tblW w:w="6460" w:type="dxa"/>
        <w:tblLook w:val="04A0" w:firstRow="1" w:lastRow="0" w:firstColumn="1" w:lastColumn="0" w:noHBand="0" w:noVBand="1"/>
      </w:tblPr>
      <w:tblGrid>
        <w:gridCol w:w="4540"/>
        <w:gridCol w:w="960"/>
        <w:gridCol w:w="960"/>
      </w:tblGrid>
      <w:tr w:rsidR="00F01BC6" w:rsidRPr="00971E03" w14:paraId="19B27609" w14:textId="77777777" w:rsidTr="67429BD9">
        <w:trPr>
          <w:trHeight w:val="525"/>
        </w:trPr>
        <w:tc>
          <w:tcPr>
            <w:tcW w:w="4540" w:type="dxa"/>
            <w:tcBorders>
              <w:top w:val="single" w:sz="4" w:space="0" w:color="auto"/>
              <w:left w:val="single" w:sz="4" w:space="0" w:color="auto"/>
              <w:bottom w:val="single" w:sz="4" w:space="0" w:color="auto"/>
              <w:right w:val="single" w:sz="4" w:space="0" w:color="auto"/>
            </w:tcBorders>
            <w:shd w:val="clear" w:color="auto" w:fill="C0C0C0"/>
            <w:vAlign w:val="bottom"/>
            <w:hideMark/>
          </w:tcPr>
          <w:p w14:paraId="04D2582E" w14:textId="77777777" w:rsidR="00F01BC6" w:rsidRPr="00971E03" w:rsidRDefault="00F01BC6"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 xml:space="preserve">Web Programming VI (420-H60-HR) - </w:t>
            </w:r>
            <w:r w:rsidRPr="00971E03">
              <w:rPr>
                <w:rFonts w:asciiTheme="minorHAnsi" w:hAnsiTheme="minorHAnsi" w:cstheme="minorHAnsi"/>
                <w:b/>
                <w:bCs/>
                <w:sz w:val="20"/>
                <w:lang w:val="en-CA" w:eastAsia="en-CA"/>
              </w:rPr>
              <w:br/>
              <w:t>Assignment 3 (Shopping Cart)</w:t>
            </w:r>
          </w:p>
        </w:tc>
        <w:tc>
          <w:tcPr>
            <w:tcW w:w="960" w:type="dxa"/>
            <w:tcBorders>
              <w:top w:val="single" w:sz="4" w:space="0" w:color="auto"/>
              <w:left w:val="nil"/>
              <w:bottom w:val="single" w:sz="4" w:space="0" w:color="auto"/>
              <w:right w:val="single" w:sz="4" w:space="0" w:color="auto"/>
            </w:tcBorders>
            <w:shd w:val="clear" w:color="auto" w:fill="C0C0C0"/>
            <w:vAlign w:val="bottom"/>
            <w:hideMark/>
          </w:tcPr>
          <w:p w14:paraId="148D9609" w14:textId="77777777" w:rsidR="00F01BC6" w:rsidRPr="00971E03" w:rsidRDefault="00F01BC6" w:rsidP="00F01BC6">
            <w:pPr>
              <w:jc w:val="center"/>
              <w:rPr>
                <w:rFonts w:asciiTheme="minorHAnsi" w:hAnsiTheme="minorHAnsi" w:cstheme="minorHAnsi"/>
                <w:b/>
                <w:bCs/>
                <w:color w:val="000000"/>
                <w:sz w:val="20"/>
                <w:lang w:val="en-CA" w:eastAsia="en-CA"/>
              </w:rPr>
            </w:pPr>
            <w:r w:rsidRPr="00971E03">
              <w:rPr>
                <w:rFonts w:asciiTheme="minorHAnsi" w:hAnsiTheme="minorHAnsi" w:cstheme="minorHAnsi"/>
                <w:b/>
                <w:bCs/>
                <w:color w:val="000000"/>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C0C0C0"/>
            <w:vAlign w:val="bottom"/>
            <w:hideMark/>
          </w:tcPr>
          <w:p w14:paraId="16C18906" w14:textId="77777777" w:rsidR="00F01BC6" w:rsidRPr="00971E03" w:rsidRDefault="00F01BC6" w:rsidP="00F01BC6">
            <w:pPr>
              <w:jc w:val="center"/>
              <w:rPr>
                <w:rFonts w:asciiTheme="minorHAnsi" w:hAnsiTheme="minorHAnsi" w:cstheme="minorHAnsi"/>
                <w:b/>
                <w:bCs/>
                <w:color w:val="000000"/>
                <w:sz w:val="20"/>
                <w:lang w:val="en-CA" w:eastAsia="en-CA"/>
              </w:rPr>
            </w:pPr>
            <w:r w:rsidRPr="00971E03">
              <w:rPr>
                <w:rFonts w:asciiTheme="minorHAnsi" w:hAnsiTheme="minorHAnsi" w:cstheme="minorHAnsi"/>
                <w:b/>
                <w:bCs/>
                <w:color w:val="000000"/>
                <w:sz w:val="20"/>
                <w:lang w:val="en-CA" w:eastAsia="en-CA"/>
              </w:rPr>
              <w:t>Mark</w:t>
            </w:r>
          </w:p>
        </w:tc>
      </w:tr>
      <w:tr w:rsidR="00F01BC6" w:rsidRPr="00971E03" w14:paraId="5C1288ED"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E66FC5A" w14:textId="77777777" w:rsidR="00F01BC6" w:rsidRPr="00971E03" w:rsidRDefault="00F01BC6" w:rsidP="00F01BC6">
            <w:pPr>
              <w:jc w:val="right"/>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EBF4AA"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61439"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0%</w:t>
            </w:r>
          </w:p>
        </w:tc>
      </w:tr>
      <w:tr w:rsidR="00F01BC6" w:rsidRPr="00971E03" w14:paraId="57BD3747"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4E1BCB1B" w14:textId="641E7D61" w:rsidR="00F01BC6" w:rsidRPr="00971E03" w:rsidRDefault="00F01BC6" w:rsidP="00F01BC6">
            <w:pP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1B4BB0F0"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nil"/>
              <w:right w:val="nil"/>
            </w:tcBorders>
            <w:shd w:val="clear" w:color="auto" w:fill="auto"/>
            <w:noWrap/>
            <w:vAlign w:val="bottom"/>
            <w:hideMark/>
          </w:tcPr>
          <w:p w14:paraId="41CFB0C4" w14:textId="77777777" w:rsidR="00F01BC6" w:rsidRPr="00971E03" w:rsidRDefault="00F01BC6" w:rsidP="00F01BC6">
            <w:pPr>
              <w:jc w:val="center"/>
              <w:rPr>
                <w:rFonts w:asciiTheme="minorHAnsi" w:hAnsiTheme="minorHAnsi" w:cstheme="minorHAnsi"/>
                <w:sz w:val="20"/>
                <w:lang w:val="en-CA" w:eastAsia="en-CA"/>
              </w:rPr>
            </w:pPr>
          </w:p>
        </w:tc>
      </w:tr>
      <w:tr w:rsidR="00F01BC6" w:rsidRPr="00971E03" w14:paraId="778615C9"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10FE8419" w14:textId="77777777" w:rsidR="00F01BC6" w:rsidRPr="00971E03" w:rsidRDefault="00F01BC6"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 </w:t>
            </w:r>
          </w:p>
        </w:tc>
        <w:tc>
          <w:tcPr>
            <w:tcW w:w="960" w:type="dxa"/>
            <w:tcBorders>
              <w:top w:val="nil"/>
              <w:left w:val="nil"/>
              <w:bottom w:val="single" w:sz="4" w:space="0" w:color="auto"/>
              <w:right w:val="single" w:sz="4" w:space="0" w:color="auto"/>
            </w:tcBorders>
            <w:shd w:val="clear" w:color="auto" w:fill="auto"/>
            <w:vAlign w:val="bottom"/>
            <w:hideMark/>
          </w:tcPr>
          <w:p w14:paraId="0F1E7CBD" w14:textId="77777777" w:rsidR="00F01BC6" w:rsidRPr="00971E03" w:rsidRDefault="00F01BC6" w:rsidP="00F01BC6">
            <w:pPr>
              <w:jc w:val="center"/>
              <w:rPr>
                <w:rFonts w:asciiTheme="minorHAnsi" w:hAnsiTheme="minorHAnsi" w:cstheme="minorHAnsi"/>
                <w:b/>
                <w:bCs/>
                <w:color w:val="000000"/>
                <w:sz w:val="20"/>
                <w:lang w:val="en-CA" w:eastAsia="en-CA"/>
              </w:rPr>
            </w:pPr>
            <w:r w:rsidRPr="00971E03">
              <w:rPr>
                <w:rFonts w:asciiTheme="minorHAnsi" w:hAnsiTheme="minorHAnsi" w:cstheme="minorHAnsi"/>
                <w:b/>
                <w:bCs/>
                <w:color w:val="000000"/>
                <w:sz w:val="20"/>
                <w:lang w:val="en-CA" w:eastAsia="en-CA"/>
              </w:rPr>
              <w:t>Mark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FA42758" w14:textId="77777777" w:rsidR="00F01BC6" w:rsidRPr="00971E03" w:rsidRDefault="00F01BC6" w:rsidP="00F01BC6">
            <w:pPr>
              <w:jc w:val="center"/>
              <w:rPr>
                <w:rFonts w:asciiTheme="minorHAnsi" w:hAnsiTheme="minorHAnsi" w:cstheme="minorHAnsi"/>
                <w:b/>
                <w:bCs/>
                <w:color w:val="000000"/>
                <w:sz w:val="20"/>
                <w:lang w:val="en-CA" w:eastAsia="en-CA"/>
              </w:rPr>
            </w:pPr>
            <w:r w:rsidRPr="00971E03">
              <w:rPr>
                <w:rFonts w:asciiTheme="minorHAnsi" w:hAnsiTheme="minorHAnsi" w:cstheme="minorHAnsi"/>
                <w:b/>
                <w:bCs/>
                <w:color w:val="000000"/>
                <w:sz w:val="20"/>
                <w:lang w:val="en-CA" w:eastAsia="en-CA"/>
              </w:rPr>
              <w:t>Out Of</w:t>
            </w:r>
          </w:p>
        </w:tc>
      </w:tr>
      <w:tr w:rsidR="00F01BC6" w:rsidRPr="00971E03" w14:paraId="656B49CC"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DFEB069" w14:textId="1C97D7EE" w:rsidR="00F01BC6" w:rsidRPr="00971E03" w:rsidRDefault="00041101"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Milestones</w:t>
            </w:r>
          </w:p>
        </w:tc>
        <w:tc>
          <w:tcPr>
            <w:tcW w:w="960" w:type="dxa"/>
            <w:tcBorders>
              <w:top w:val="nil"/>
              <w:left w:val="nil"/>
              <w:bottom w:val="single" w:sz="4" w:space="0" w:color="auto"/>
              <w:right w:val="single" w:sz="4" w:space="0" w:color="auto"/>
            </w:tcBorders>
            <w:shd w:val="clear" w:color="auto" w:fill="auto"/>
            <w:noWrap/>
            <w:vAlign w:val="bottom"/>
            <w:hideMark/>
          </w:tcPr>
          <w:p w14:paraId="5EC297AA"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A4147C5"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4AD6BA02"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center"/>
            <w:hideMark/>
          </w:tcPr>
          <w:p w14:paraId="4DD78031" w14:textId="782BCFE4" w:rsidR="00F01BC6" w:rsidRPr="00971E03" w:rsidRDefault="00F01BC6" w:rsidP="00F01BC6">
            <w:pPr>
              <w:ind w:firstLineChars="100" w:firstLine="200"/>
              <w:rPr>
                <w:rFonts w:asciiTheme="minorHAnsi" w:hAnsiTheme="minorHAnsi" w:cstheme="minorHAnsi"/>
                <w:color w:val="000000"/>
                <w:sz w:val="20"/>
                <w:lang w:val="en-CA" w:eastAsia="en-CA"/>
              </w:rPr>
            </w:pPr>
            <w:r w:rsidRPr="00971E03">
              <w:rPr>
                <w:rFonts w:asciiTheme="minorHAnsi" w:hAnsiTheme="minorHAnsi" w:cstheme="minorHAnsi"/>
                <w:color w:val="000000"/>
                <w:sz w:val="20"/>
                <w:lang w:val="en-CA" w:eastAsia="en-CA"/>
              </w:rPr>
              <w:t>M</w:t>
            </w:r>
            <w:r w:rsidR="00AA4DA4" w:rsidRPr="00971E03">
              <w:rPr>
                <w:rFonts w:asciiTheme="minorHAnsi" w:hAnsiTheme="minorHAnsi" w:cstheme="minorHAnsi"/>
                <w:color w:val="000000"/>
                <w:sz w:val="20"/>
                <w:lang w:val="en-CA" w:eastAsia="en-CA"/>
              </w:rPr>
              <w:t>1</w:t>
            </w:r>
            <w:r w:rsidRPr="00971E03">
              <w:rPr>
                <w:rFonts w:asciiTheme="minorHAnsi" w:hAnsiTheme="minorHAnsi" w:cstheme="minorHAnsi"/>
                <w:color w:val="000000"/>
                <w:sz w:val="20"/>
                <w:lang w:val="en-CA" w:eastAsia="en-CA"/>
              </w:rPr>
              <w:t xml:space="preserve"> – </w:t>
            </w:r>
            <w:r w:rsidR="00DF5BCF" w:rsidRPr="00971E03">
              <w:rPr>
                <w:rFonts w:asciiTheme="minorHAnsi" w:hAnsiTheme="minorHAnsi" w:cstheme="minorHAnsi"/>
                <w:color w:val="000000"/>
                <w:sz w:val="20"/>
                <w:lang w:val="en-CA" w:eastAsia="en-CA"/>
              </w:rPr>
              <w:t>Part A</w:t>
            </w:r>
          </w:p>
        </w:tc>
        <w:tc>
          <w:tcPr>
            <w:tcW w:w="960" w:type="dxa"/>
            <w:tcBorders>
              <w:top w:val="nil"/>
              <w:left w:val="nil"/>
              <w:bottom w:val="single" w:sz="4" w:space="0" w:color="auto"/>
              <w:right w:val="single" w:sz="4" w:space="0" w:color="auto"/>
            </w:tcBorders>
            <w:shd w:val="clear" w:color="auto" w:fill="auto"/>
            <w:noWrap/>
            <w:vAlign w:val="center"/>
            <w:hideMark/>
          </w:tcPr>
          <w:p w14:paraId="5F5DC126" w14:textId="77777777" w:rsidR="00F01BC6" w:rsidRPr="00971E03" w:rsidRDefault="00F01BC6" w:rsidP="00F01BC6">
            <w:pPr>
              <w:jc w:val="center"/>
              <w:rPr>
                <w:rFonts w:asciiTheme="minorHAnsi" w:hAnsiTheme="minorHAnsi" w:cstheme="minorHAnsi"/>
                <w:color w:val="000000"/>
                <w:sz w:val="20"/>
                <w:lang w:val="en-CA" w:eastAsia="en-CA"/>
              </w:rPr>
            </w:pPr>
            <w:r w:rsidRPr="00971E03">
              <w:rPr>
                <w:rFonts w:asciiTheme="minorHAnsi" w:hAnsiTheme="minorHAnsi" w:cstheme="minorHAnsi"/>
                <w:color w:val="000000"/>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center"/>
            <w:hideMark/>
          </w:tcPr>
          <w:p w14:paraId="2AC7B77B" w14:textId="20FB6E05" w:rsidR="00F01BC6" w:rsidRPr="00971E03" w:rsidRDefault="00DF5BCF" w:rsidP="00F01BC6">
            <w:pPr>
              <w:jc w:val="center"/>
              <w:rPr>
                <w:rFonts w:asciiTheme="minorHAnsi" w:hAnsiTheme="minorHAnsi" w:cstheme="minorHAnsi"/>
                <w:color w:val="000000"/>
                <w:sz w:val="20"/>
                <w:lang w:val="en-CA" w:eastAsia="en-CA"/>
              </w:rPr>
            </w:pPr>
            <w:r w:rsidRPr="00971E03">
              <w:rPr>
                <w:rFonts w:asciiTheme="minorHAnsi" w:hAnsiTheme="minorHAnsi" w:cstheme="minorHAnsi"/>
                <w:color w:val="000000"/>
                <w:sz w:val="20"/>
                <w:lang w:val="en-CA" w:eastAsia="en-CA"/>
              </w:rPr>
              <w:t>5</w:t>
            </w:r>
          </w:p>
        </w:tc>
      </w:tr>
      <w:tr w:rsidR="00F01BC6" w:rsidRPr="00971E03" w14:paraId="1C4A0150"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center"/>
            <w:hideMark/>
          </w:tcPr>
          <w:p w14:paraId="2AAAADC7" w14:textId="578674A7" w:rsidR="00F01BC6" w:rsidRPr="00971E03" w:rsidRDefault="00F01BC6" w:rsidP="00F01BC6">
            <w:pPr>
              <w:ind w:firstLineChars="100" w:firstLine="200"/>
              <w:rPr>
                <w:rFonts w:asciiTheme="minorHAnsi" w:hAnsiTheme="minorHAnsi" w:cstheme="minorHAnsi"/>
                <w:color w:val="000000"/>
                <w:sz w:val="20"/>
                <w:lang w:val="en-CA" w:eastAsia="en-CA"/>
              </w:rPr>
            </w:pPr>
            <w:r w:rsidRPr="00971E03">
              <w:rPr>
                <w:rFonts w:asciiTheme="minorHAnsi" w:hAnsiTheme="minorHAnsi" w:cstheme="minorHAnsi"/>
                <w:color w:val="000000"/>
                <w:sz w:val="20"/>
                <w:lang w:val="en-CA" w:eastAsia="en-CA"/>
              </w:rPr>
              <w:t>M</w:t>
            </w:r>
            <w:r w:rsidR="00AA4DA4" w:rsidRPr="00971E03">
              <w:rPr>
                <w:rFonts w:asciiTheme="minorHAnsi" w:hAnsiTheme="minorHAnsi" w:cstheme="minorHAnsi"/>
                <w:color w:val="000000"/>
                <w:sz w:val="20"/>
                <w:lang w:val="en-CA" w:eastAsia="en-CA"/>
              </w:rPr>
              <w:t>2</w:t>
            </w:r>
            <w:r w:rsidRPr="00971E03">
              <w:rPr>
                <w:rFonts w:asciiTheme="minorHAnsi" w:hAnsiTheme="minorHAnsi" w:cstheme="minorHAnsi"/>
                <w:color w:val="000000"/>
                <w:sz w:val="20"/>
                <w:lang w:val="en-CA" w:eastAsia="en-CA"/>
              </w:rPr>
              <w:t xml:space="preserve"> – </w:t>
            </w:r>
            <w:r w:rsidR="00DF5BCF" w:rsidRPr="00971E03">
              <w:rPr>
                <w:rFonts w:asciiTheme="minorHAnsi" w:hAnsiTheme="minorHAnsi" w:cstheme="minorHAnsi"/>
                <w:color w:val="000000"/>
                <w:sz w:val="20"/>
                <w:lang w:val="en-CA" w:eastAsia="en-CA"/>
              </w:rPr>
              <w:t>Part B</w:t>
            </w:r>
          </w:p>
        </w:tc>
        <w:tc>
          <w:tcPr>
            <w:tcW w:w="960" w:type="dxa"/>
            <w:tcBorders>
              <w:top w:val="nil"/>
              <w:left w:val="nil"/>
              <w:bottom w:val="single" w:sz="4" w:space="0" w:color="auto"/>
              <w:right w:val="single" w:sz="4" w:space="0" w:color="auto"/>
            </w:tcBorders>
            <w:shd w:val="clear" w:color="auto" w:fill="auto"/>
            <w:noWrap/>
            <w:vAlign w:val="center"/>
            <w:hideMark/>
          </w:tcPr>
          <w:p w14:paraId="70D976F8" w14:textId="77777777" w:rsidR="00F01BC6" w:rsidRPr="00971E03" w:rsidRDefault="00F01BC6" w:rsidP="00F01BC6">
            <w:pPr>
              <w:jc w:val="center"/>
              <w:rPr>
                <w:rFonts w:asciiTheme="minorHAnsi" w:hAnsiTheme="minorHAnsi" w:cstheme="minorHAnsi"/>
                <w:color w:val="000000"/>
                <w:sz w:val="20"/>
                <w:lang w:val="en-CA" w:eastAsia="en-CA"/>
              </w:rPr>
            </w:pPr>
            <w:r w:rsidRPr="00971E03">
              <w:rPr>
                <w:rFonts w:asciiTheme="minorHAnsi" w:hAnsiTheme="minorHAnsi" w:cstheme="minorHAnsi"/>
                <w:color w:val="000000"/>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center"/>
            <w:hideMark/>
          </w:tcPr>
          <w:p w14:paraId="61B5F377" w14:textId="6D391EB4" w:rsidR="00F01BC6" w:rsidRPr="00971E03" w:rsidRDefault="00DF5BCF" w:rsidP="00F01BC6">
            <w:pPr>
              <w:jc w:val="center"/>
              <w:rPr>
                <w:rFonts w:asciiTheme="minorHAnsi" w:hAnsiTheme="minorHAnsi" w:cstheme="minorHAnsi"/>
                <w:color w:val="000000"/>
                <w:sz w:val="20"/>
                <w:lang w:val="en-CA" w:eastAsia="en-CA"/>
              </w:rPr>
            </w:pPr>
            <w:r w:rsidRPr="00971E03">
              <w:rPr>
                <w:rFonts w:asciiTheme="minorHAnsi" w:hAnsiTheme="minorHAnsi" w:cstheme="minorHAnsi"/>
                <w:color w:val="000000"/>
                <w:sz w:val="20"/>
                <w:lang w:val="en-CA" w:eastAsia="en-CA"/>
              </w:rPr>
              <w:t>10</w:t>
            </w:r>
          </w:p>
        </w:tc>
      </w:tr>
      <w:tr w:rsidR="00F01BC6" w:rsidRPr="00971E03" w14:paraId="5835A2BE"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E210ECF"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542169B"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36A185E"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20DE5B6C"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CB12FA3" w14:textId="6131FEFA" w:rsidR="00F01BC6" w:rsidRPr="00971E03" w:rsidRDefault="00F01BC6" w:rsidP="67429BD9">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472C"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5203D59"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0E150CB1"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D65FAC8" w14:textId="77777777" w:rsidR="00F01BC6" w:rsidRPr="00971E03" w:rsidRDefault="00F01BC6"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Services Project</w:t>
            </w:r>
          </w:p>
        </w:tc>
        <w:tc>
          <w:tcPr>
            <w:tcW w:w="960" w:type="dxa"/>
            <w:tcBorders>
              <w:top w:val="nil"/>
              <w:left w:val="nil"/>
              <w:bottom w:val="single" w:sz="4" w:space="0" w:color="auto"/>
              <w:right w:val="single" w:sz="4" w:space="0" w:color="auto"/>
            </w:tcBorders>
            <w:shd w:val="clear" w:color="auto" w:fill="auto"/>
            <w:noWrap/>
            <w:vAlign w:val="bottom"/>
            <w:hideMark/>
          </w:tcPr>
          <w:p w14:paraId="1C527525"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264BF8B"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67429BD9" w:rsidRPr="00971E03" w14:paraId="2B608697" w14:textId="77777777" w:rsidTr="67429BD9">
        <w:trPr>
          <w:trHeight w:val="78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FAFA23A" w14:textId="4C8B384D" w:rsidR="5BF77710" w:rsidRPr="00971E03" w:rsidRDefault="5BF77710" w:rsidP="67429BD9">
            <w:pPr>
              <w:ind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Screenshots for CRUD operation on Shopping Cart</w:t>
            </w:r>
            <w:r w:rsidR="2047B420" w:rsidRPr="00971E03">
              <w:rPr>
                <w:rFonts w:asciiTheme="minorHAnsi" w:hAnsiTheme="minorHAnsi" w:cstheme="minorHAnsi"/>
                <w:sz w:val="20"/>
                <w:lang w:val="en-CA" w:eastAsia="en-CA"/>
              </w:rPr>
              <w:t xml:space="preserve"> (At least 04 screenshots for each operation)</w:t>
            </w:r>
          </w:p>
        </w:tc>
        <w:tc>
          <w:tcPr>
            <w:tcW w:w="960" w:type="dxa"/>
            <w:tcBorders>
              <w:top w:val="nil"/>
              <w:left w:val="nil"/>
              <w:bottom w:val="single" w:sz="4" w:space="0" w:color="auto"/>
              <w:right w:val="single" w:sz="4" w:space="0" w:color="auto"/>
            </w:tcBorders>
            <w:shd w:val="clear" w:color="auto" w:fill="auto"/>
            <w:noWrap/>
            <w:vAlign w:val="bottom"/>
            <w:hideMark/>
          </w:tcPr>
          <w:p w14:paraId="33A1D5F6" w14:textId="6EE7CB95" w:rsidR="67429BD9" w:rsidRPr="00971E03" w:rsidRDefault="67429BD9" w:rsidP="67429BD9">
            <w:pPr>
              <w:jc w:val="cente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730BE128" w14:textId="60318086" w:rsidR="08907B92" w:rsidRPr="00971E03" w:rsidRDefault="08907B92" w:rsidP="67429BD9">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16</w:t>
            </w:r>
          </w:p>
        </w:tc>
      </w:tr>
      <w:tr w:rsidR="67429BD9" w:rsidRPr="00971E03" w14:paraId="41A24D93" w14:textId="77777777" w:rsidTr="67429BD9">
        <w:trPr>
          <w:trHeight w:val="78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FB72D1B" w14:textId="21D871B1" w:rsidR="08907B92" w:rsidRPr="00971E03" w:rsidRDefault="08907B92" w:rsidP="67429BD9">
            <w:pPr>
              <w:ind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Screenshots for CRUD operation on Cart item</w:t>
            </w:r>
            <w:r w:rsidR="257D7718" w:rsidRPr="00971E03">
              <w:rPr>
                <w:rFonts w:asciiTheme="minorHAnsi" w:hAnsiTheme="minorHAnsi" w:cstheme="minorHAnsi"/>
                <w:sz w:val="20"/>
                <w:lang w:val="en-CA" w:eastAsia="en-CA"/>
              </w:rPr>
              <w:t xml:space="preserve"> (At least 04 screenshots for each operation)</w:t>
            </w:r>
          </w:p>
        </w:tc>
        <w:tc>
          <w:tcPr>
            <w:tcW w:w="960" w:type="dxa"/>
            <w:tcBorders>
              <w:top w:val="nil"/>
              <w:left w:val="nil"/>
              <w:bottom w:val="single" w:sz="4" w:space="0" w:color="auto"/>
              <w:right w:val="single" w:sz="4" w:space="0" w:color="auto"/>
            </w:tcBorders>
            <w:shd w:val="clear" w:color="auto" w:fill="auto"/>
            <w:noWrap/>
            <w:vAlign w:val="bottom"/>
            <w:hideMark/>
          </w:tcPr>
          <w:p w14:paraId="25ADE273" w14:textId="2358FAE6" w:rsidR="67429BD9" w:rsidRPr="00971E03" w:rsidRDefault="67429BD9" w:rsidP="67429BD9">
            <w:pPr>
              <w:jc w:val="cente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3E46AA3E" w14:textId="330D9BB2" w:rsidR="7E04D3C5" w:rsidRPr="00971E03" w:rsidRDefault="7E04D3C5" w:rsidP="67429BD9">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16</w:t>
            </w:r>
          </w:p>
        </w:tc>
      </w:tr>
      <w:tr w:rsidR="00F01BC6" w:rsidRPr="00971E03" w14:paraId="644CE707" w14:textId="77777777" w:rsidTr="67429BD9">
        <w:trPr>
          <w:trHeight w:val="78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894A9EE" w14:textId="560C5110"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CRUD on S</w:t>
            </w:r>
            <w:r w:rsidR="000A0285" w:rsidRPr="00971E03">
              <w:rPr>
                <w:rFonts w:asciiTheme="minorHAnsi" w:hAnsiTheme="minorHAnsi" w:cstheme="minorHAnsi"/>
                <w:sz w:val="20"/>
                <w:lang w:val="en-CA" w:eastAsia="en-CA"/>
              </w:rPr>
              <w:t>h</w:t>
            </w:r>
            <w:r w:rsidRPr="00971E03">
              <w:rPr>
                <w:rFonts w:asciiTheme="minorHAnsi" w:hAnsiTheme="minorHAnsi" w:cstheme="minorHAnsi"/>
                <w:sz w:val="20"/>
                <w:lang w:val="en-CA" w:eastAsia="en-CA"/>
              </w:rPr>
              <w:t>opping Cart/Item</w:t>
            </w:r>
            <w:r w:rsidRPr="00971E03">
              <w:rPr>
                <w:rFonts w:asciiTheme="minorHAnsi" w:hAnsiTheme="minorHAnsi" w:cstheme="minorHAnsi"/>
                <w:sz w:val="20"/>
                <w:lang w:val="en-CA" w:eastAsia="en-CA"/>
              </w:rPr>
              <w:br/>
              <w:t>- includes checking stock and updating</w:t>
            </w:r>
            <w:r w:rsidRPr="00971E03">
              <w:rPr>
                <w:rFonts w:asciiTheme="minorHAnsi" w:hAnsiTheme="minorHAnsi" w:cstheme="minorHAnsi"/>
                <w:sz w:val="20"/>
                <w:lang w:val="en-CA" w:eastAsia="en-CA"/>
              </w:rPr>
              <w:br/>
              <w:t>- includes attempting delete with items</w:t>
            </w:r>
          </w:p>
        </w:tc>
        <w:tc>
          <w:tcPr>
            <w:tcW w:w="960" w:type="dxa"/>
            <w:tcBorders>
              <w:top w:val="nil"/>
              <w:left w:val="nil"/>
              <w:bottom w:val="single" w:sz="4" w:space="0" w:color="auto"/>
              <w:right w:val="single" w:sz="4" w:space="0" w:color="auto"/>
            </w:tcBorders>
            <w:shd w:val="clear" w:color="auto" w:fill="auto"/>
            <w:noWrap/>
            <w:vAlign w:val="bottom"/>
            <w:hideMark/>
          </w:tcPr>
          <w:p w14:paraId="5A48022D"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78855B6"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8</w:t>
            </w:r>
          </w:p>
        </w:tc>
      </w:tr>
      <w:tr w:rsidR="00F01BC6" w:rsidRPr="00971E03" w14:paraId="1A5473EB"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547F56B"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CRU on Order/</w:t>
            </w:r>
            <w:proofErr w:type="spellStart"/>
            <w:r w:rsidRPr="00971E03">
              <w:rPr>
                <w:rFonts w:asciiTheme="minorHAnsi" w:hAnsiTheme="minorHAnsi" w:cstheme="minorHAnsi"/>
                <w:sz w:val="20"/>
                <w:lang w:val="en-CA" w:eastAsia="en-CA"/>
              </w:rPr>
              <w:t>OrderItem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9F1011"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538424E"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564BC370"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4EFC016"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Select Order by Date Filled</w:t>
            </w:r>
          </w:p>
        </w:tc>
        <w:tc>
          <w:tcPr>
            <w:tcW w:w="960" w:type="dxa"/>
            <w:tcBorders>
              <w:top w:val="nil"/>
              <w:left w:val="nil"/>
              <w:bottom w:val="single" w:sz="4" w:space="0" w:color="auto"/>
              <w:right w:val="single" w:sz="4" w:space="0" w:color="auto"/>
            </w:tcBorders>
            <w:shd w:val="clear" w:color="auto" w:fill="auto"/>
            <w:noWrap/>
            <w:vAlign w:val="bottom"/>
            <w:hideMark/>
          </w:tcPr>
          <w:p w14:paraId="6CA8CAEE"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27DFC7B"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3</w:t>
            </w:r>
          </w:p>
        </w:tc>
      </w:tr>
      <w:tr w:rsidR="00F01BC6" w:rsidRPr="00971E03" w14:paraId="133EE9F8"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9587D7"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Select Order by Customer Name</w:t>
            </w:r>
          </w:p>
        </w:tc>
        <w:tc>
          <w:tcPr>
            <w:tcW w:w="960" w:type="dxa"/>
            <w:tcBorders>
              <w:top w:val="nil"/>
              <w:left w:val="nil"/>
              <w:bottom w:val="single" w:sz="4" w:space="0" w:color="auto"/>
              <w:right w:val="single" w:sz="4" w:space="0" w:color="auto"/>
            </w:tcBorders>
            <w:shd w:val="clear" w:color="auto" w:fill="auto"/>
            <w:noWrap/>
            <w:vAlign w:val="bottom"/>
            <w:hideMark/>
          </w:tcPr>
          <w:p w14:paraId="0A890904"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62BA3FD"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2</w:t>
            </w:r>
          </w:p>
        </w:tc>
      </w:tr>
      <w:tr w:rsidR="00F01BC6" w:rsidRPr="00971E03" w14:paraId="18E8B2AB"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FA28663" w14:textId="00BCDB9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 xml:space="preserve">SOAP for credit card </w:t>
            </w:r>
          </w:p>
        </w:tc>
        <w:tc>
          <w:tcPr>
            <w:tcW w:w="960" w:type="dxa"/>
            <w:tcBorders>
              <w:top w:val="nil"/>
              <w:left w:val="nil"/>
              <w:bottom w:val="single" w:sz="4" w:space="0" w:color="auto"/>
              <w:right w:val="single" w:sz="4" w:space="0" w:color="auto"/>
            </w:tcBorders>
            <w:shd w:val="clear" w:color="auto" w:fill="auto"/>
            <w:noWrap/>
            <w:vAlign w:val="bottom"/>
            <w:hideMark/>
          </w:tcPr>
          <w:p w14:paraId="490A861D"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3C7F402"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1015A75F"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21AF79B" w14:textId="0089F65B"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Total stored in Order</w:t>
            </w:r>
          </w:p>
        </w:tc>
        <w:tc>
          <w:tcPr>
            <w:tcW w:w="960" w:type="dxa"/>
            <w:tcBorders>
              <w:top w:val="nil"/>
              <w:left w:val="nil"/>
              <w:bottom w:val="single" w:sz="4" w:space="0" w:color="auto"/>
              <w:right w:val="single" w:sz="4" w:space="0" w:color="auto"/>
            </w:tcBorders>
            <w:shd w:val="clear" w:color="auto" w:fill="auto"/>
            <w:noWrap/>
            <w:vAlign w:val="bottom"/>
            <w:hideMark/>
          </w:tcPr>
          <w:p w14:paraId="4F99B299"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6587C0"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3</w:t>
            </w:r>
          </w:p>
        </w:tc>
      </w:tr>
      <w:tr w:rsidR="00F01BC6" w:rsidRPr="00971E03" w14:paraId="2303281C"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9C29A17"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Move Cart to Order and Delete Cart</w:t>
            </w:r>
          </w:p>
        </w:tc>
        <w:tc>
          <w:tcPr>
            <w:tcW w:w="960" w:type="dxa"/>
            <w:tcBorders>
              <w:top w:val="nil"/>
              <w:left w:val="nil"/>
              <w:bottom w:val="single" w:sz="4" w:space="0" w:color="auto"/>
              <w:right w:val="single" w:sz="4" w:space="0" w:color="auto"/>
            </w:tcBorders>
            <w:shd w:val="clear" w:color="auto" w:fill="auto"/>
            <w:noWrap/>
            <w:vAlign w:val="bottom"/>
            <w:hideMark/>
          </w:tcPr>
          <w:p w14:paraId="299E2F23"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4830FD5"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3</w:t>
            </w:r>
          </w:p>
        </w:tc>
      </w:tr>
      <w:tr w:rsidR="00F01BC6" w:rsidRPr="00971E03" w14:paraId="537EDC15"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B2689D2" w14:textId="77777777" w:rsidR="00F01BC6" w:rsidRPr="00971E03" w:rsidRDefault="00F01BC6"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Customer Project</w:t>
            </w:r>
          </w:p>
        </w:tc>
        <w:tc>
          <w:tcPr>
            <w:tcW w:w="960" w:type="dxa"/>
            <w:tcBorders>
              <w:top w:val="nil"/>
              <w:left w:val="nil"/>
              <w:bottom w:val="single" w:sz="4" w:space="0" w:color="auto"/>
              <w:right w:val="single" w:sz="4" w:space="0" w:color="auto"/>
            </w:tcBorders>
            <w:shd w:val="clear" w:color="auto" w:fill="auto"/>
            <w:noWrap/>
            <w:vAlign w:val="bottom"/>
            <w:hideMark/>
          </w:tcPr>
          <w:p w14:paraId="20821A5A"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A39B91A"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07F3611D"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4CDEFF7"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Add/remove Products to Shopping Cart</w:t>
            </w:r>
          </w:p>
        </w:tc>
        <w:tc>
          <w:tcPr>
            <w:tcW w:w="960" w:type="dxa"/>
            <w:tcBorders>
              <w:top w:val="nil"/>
              <w:left w:val="nil"/>
              <w:bottom w:val="single" w:sz="4" w:space="0" w:color="auto"/>
              <w:right w:val="single" w:sz="4" w:space="0" w:color="auto"/>
            </w:tcBorders>
            <w:shd w:val="clear" w:color="auto" w:fill="auto"/>
            <w:noWrap/>
            <w:vAlign w:val="bottom"/>
            <w:hideMark/>
          </w:tcPr>
          <w:p w14:paraId="2B7BA482"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162D788"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6</w:t>
            </w:r>
          </w:p>
        </w:tc>
      </w:tr>
      <w:tr w:rsidR="00F01BC6" w:rsidRPr="00971E03" w14:paraId="162B0DA3"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EE14DCF"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 xml:space="preserve">Complete Order </w:t>
            </w:r>
          </w:p>
        </w:tc>
        <w:tc>
          <w:tcPr>
            <w:tcW w:w="960" w:type="dxa"/>
            <w:tcBorders>
              <w:top w:val="nil"/>
              <w:left w:val="nil"/>
              <w:bottom w:val="single" w:sz="4" w:space="0" w:color="auto"/>
              <w:right w:val="single" w:sz="4" w:space="0" w:color="auto"/>
            </w:tcBorders>
            <w:shd w:val="clear" w:color="auto" w:fill="auto"/>
            <w:noWrap/>
            <w:vAlign w:val="bottom"/>
            <w:hideMark/>
          </w:tcPr>
          <w:p w14:paraId="4472C17C"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75903C"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6</w:t>
            </w:r>
          </w:p>
        </w:tc>
      </w:tr>
      <w:tr w:rsidR="00F01BC6" w:rsidRPr="00971E03" w14:paraId="4796D0FC"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CB6F6C4"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Confirm order and receive messages</w:t>
            </w:r>
          </w:p>
        </w:tc>
        <w:tc>
          <w:tcPr>
            <w:tcW w:w="960" w:type="dxa"/>
            <w:tcBorders>
              <w:top w:val="nil"/>
              <w:left w:val="nil"/>
              <w:bottom w:val="single" w:sz="4" w:space="0" w:color="auto"/>
              <w:right w:val="single" w:sz="4" w:space="0" w:color="auto"/>
            </w:tcBorders>
            <w:shd w:val="clear" w:color="auto" w:fill="auto"/>
            <w:noWrap/>
            <w:vAlign w:val="bottom"/>
            <w:hideMark/>
          </w:tcPr>
          <w:p w14:paraId="6225864B"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49DDF92"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17A1617C"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FDC316E" w14:textId="77777777" w:rsidR="00F01BC6" w:rsidRPr="00971E03" w:rsidRDefault="00F01BC6"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Management Access</w:t>
            </w:r>
          </w:p>
        </w:tc>
        <w:tc>
          <w:tcPr>
            <w:tcW w:w="960" w:type="dxa"/>
            <w:tcBorders>
              <w:top w:val="nil"/>
              <w:left w:val="nil"/>
              <w:bottom w:val="single" w:sz="4" w:space="0" w:color="auto"/>
              <w:right w:val="single" w:sz="4" w:space="0" w:color="auto"/>
            </w:tcBorders>
            <w:shd w:val="clear" w:color="auto" w:fill="auto"/>
            <w:noWrap/>
            <w:vAlign w:val="bottom"/>
            <w:hideMark/>
          </w:tcPr>
          <w:p w14:paraId="3D6139A7"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5ED9CB3"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2ACFED60"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5259F73"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trike/>
                <w:sz w:val="20"/>
                <w:lang w:val="en-CA" w:eastAsia="en-CA"/>
              </w:rPr>
              <w:t>Login</w:t>
            </w:r>
          </w:p>
        </w:tc>
        <w:tc>
          <w:tcPr>
            <w:tcW w:w="960" w:type="dxa"/>
            <w:tcBorders>
              <w:top w:val="nil"/>
              <w:left w:val="nil"/>
              <w:bottom w:val="single" w:sz="4" w:space="0" w:color="auto"/>
              <w:right w:val="single" w:sz="4" w:space="0" w:color="auto"/>
            </w:tcBorders>
            <w:shd w:val="clear" w:color="auto" w:fill="auto"/>
            <w:noWrap/>
            <w:vAlign w:val="bottom"/>
            <w:hideMark/>
          </w:tcPr>
          <w:p w14:paraId="2F62CA9B"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C036F40"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2D00D346"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D250EC"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Search products</w:t>
            </w:r>
          </w:p>
        </w:tc>
        <w:tc>
          <w:tcPr>
            <w:tcW w:w="960" w:type="dxa"/>
            <w:tcBorders>
              <w:top w:val="nil"/>
              <w:left w:val="nil"/>
              <w:bottom w:val="single" w:sz="4" w:space="0" w:color="auto"/>
              <w:right w:val="single" w:sz="4" w:space="0" w:color="auto"/>
            </w:tcBorders>
            <w:shd w:val="clear" w:color="auto" w:fill="auto"/>
            <w:noWrap/>
            <w:vAlign w:val="bottom"/>
            <w:hideMark/>
          </w:tcPr>
          <w:p w14:paraId="7077276D"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6307B8F"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29DA4AB6"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3B5F25C"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lastRenderedPageBreak/>
              <w:t>Update Stock</w:t>
            </w:r>
          </w:p>
        </w:tc>
        <w:tc>
          <w:tcPr>
            <w:tcW w:w="960" w:type="dxa"/>
            <w:tcBorders>
              <w:top w:val="nil"/>
              <w:left w:val="nil"/>
              <w:bottom w:val="single" w:sz="4" w:space="0" w:color="auto"/>
              <w:right w:val="single" w:sz="4" w:space="0" w:color="auto"/>
            </w:tcBorders>
            <w:shd w:val="clear" w:color="auto" w:fill="auto"/>
            <w:noWrap/>
            <w:vAlign w:val="bottom"/>
            <w:hideMark/>
          </w:tcPr>
          <w:p w14:paraId="461F634D"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315D6F"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3218ED4B"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670E45C"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Update prices</w:t>
            </w:r>
          </w:p>
        </w:tc>
        <w:tc>
          <w:tcPr>
            <w:tcW w:w="960" w:type="dxa"/>
            <w:tcBorders>
              <w:top w:val="nil"/>
              <w:left w:val="nil"/>
              <w:bottom w:val="single" w:sz="4" w:space="0" w:color="auto"/>
              <w:right w:val="single" w:sz="4" w:space="0" w:color="auto"/>
            </w:tcBorders>
            <w:shd w:val="clear" w:color="auto" w:fill="auto"/>
            <w:noWrap/>
            <w:vAlign w:val="bottom"/>
            <w:hideMark/>
          </w:tcPr>
          <w:p w14:paraId="23F578C3"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26946E"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17202C62"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1542BF8"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Report of all orders by day</w:t>
            </w:r>
          </w:p>
        </w:tc>
        <w:tc>
          <w:tcPr>
            <w:tcW w:w="960" w:type="dxa"/>
            <w:tcBorders>
              <w:top w:val="nil"/>
              <w:left w:val="nil"/>
              <w:bottom w:val="single" w:sz="4" w:space="0" w:color="auto"/>
              <w:right w:val="single" w:sz="4" w:space="0" w:color="auto"/>
            </w:tcBorders>
            <w:shd w:val="clear" w:color="auto" w:fill="auto"/>
            <w:noWrap/>
            <w:vAlign w:val="bottom"/>
            <w:hideMark/>
          </w:tcPr>
          <w:p w14:paraId="152774C8"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5B7CC2A"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5AC35584"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8536183"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Report all orders by customer</w:t>
            </w:r>
          </w:p>
        </w:tc>
        <w:tc>
          <w:tcPr>
            <w:tcW w:w="960" w:type="dxa"/>
            <w:tcBorders>
              <w:top w:val="nil"/>
              <w:left w:val="nil"/>
              <w:bottom w:val="single" w:sz="4" w:space="0" w:color="auto"/>
              <w:right w:val="single" w:sz="4" w:space="0" w:color="auto"/>
            </w:tcBorders>
            <w:shd w:val="clear" w:color="auto" w:fill="auto"/>
            <w:noWrap/>
            <w:vAlign w:val="bottom"/>
            <w:hideMark/>
          </w:tcPr>
          <w:p w14:paraId="41D0BFBC"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0586911"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4</w:t>
            </w:r>
          </w:p>
        </w:tc>
      </w:tr>
      <w:tr w:rsidR="00F01BC6" w:rsidRPr="00971E03" w14:paraId="619E2682"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2B48678" w14:textId="77777777" w:rsidR="00F01BC6" w:rsidRPr="00971E03" w:rsidRDefault="00F01BC6"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32975F78"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4364912"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30781426"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B382385" w14:textId="60BA8B43"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 xml:space="preserve">Proper </w:t>
            </w:r>
            <w:r w:rsidR="00ED0937" w:rsidRPr="00971E03">
              <w:rPr>
                <w:rFonts w:asciiTheme="minorHAnsi" w:hAnsiTheme="minorHAnsi" w:cstheme="minorHAnsi"/>
                <w:sz w:val="20"/>
                <w:lang w:val="en-CA" w:eastAsia="en-CA"/>
              </w:rPr>
              <w:t>design</w:t>
            </w:r>
            <w:r w:rsidRPr="00971E03">
              <w:rPr>
                <w:rFonts w:asciiTheme="minorHAnsi" w:hAnsiTheme="minorHAnsi" w:cstheme="minorHAnsi"/>
                <w:sz w:val="20"/>
                <w:lang w:val="en-CA" w:eastAsia="en-CA"/>
              </w:rPr>
              <w:t xml:space="preserve"> </w:t>
            </w:r>
            <w:r w:rsidR="00ED0937" w:rsidRPr="00971E03">
              <w:rPr>
                <w:rFonts w:asciiTheme="minorHAnsi" w:hAnsiTheme="minorHAnsi" w:cstheme="minorHAnsi"/>
                <w:sz w:val="20"/>
                <w:lang w:val="en-CA" w:eastAsia="en-CA"/>
              </w:rPr>
              <w:t>standards</w:t>
            </w:r>
          </w:p>
        </w:tc>
        <w:tc>
          <w:tcPr>
            <w:tcW w:w="960" w:type="dxa"/>
            <w:tcBorders>
              <w:top w:val="nil"/>
              <w:left w:val="nil"/>
              <w:bottom w:val="single" w:sz="4" w:space="0" w:color="auto"/>
              <w:right w:val="single" w:sz="4" w:space="0" w:color="auto"/>
            </w:tcBorders>
            <w:shd w:val="clear" w:color="auto" w:fill="auto"/>
            <w:noWrap/>
            <w:vAlign w:val="bottom"/>
            <w:hideMark/>
          </w:tcPr>
          <w:p w14:paraId="03B75413"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B211D91" w14:textId="39AB9DDD" w:rsidR="00F01BC6" w:rsidRPr="00971E03" w:rsidRDefault="00ED0937"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6</w:t>
            </w:r>
          </w:p>
        </w:tc>
      </w:tr>
      <w:tr w:rsidR="00F01BC6" w:rsidRPr="00971E03" w14:paraId="1C3B5A57"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9A9D2CB"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Code/Interface design/efficiency</w:t>
            </w:r>
          </w:p>
        </w:tc>
        <w:tc>
          <w:tcPr>
            <w:tcW w:w="960" w:type="dxa"/>
            <w:tcBorders>
              <w:top w:val="nil"/>
              <w:left w:val="nil"/>
              <w:bottom w:val="single" w:sz="4" w:space="0" w:color="auto"/>
              <w:right w:val="single" w:sz="4" w:space="0" w:color="auto"/>
            </w:tcBorders>
            <w:shd w:val="clear" w:color="auto" w:fill="auto"/>
            <w:noWrap/>
            <w:vAlign w:val="bottom"/>
            <w:hideMark/>
          </w:tcPr>
          <w:p w14:paraId="5308792E"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71DC5D6" w14:textId="6BD17392" w:rsidR="00F01BC6" w:rsidRPr="00971E03" w:rsidRDefault="00ED0937"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3</w:t>
            </w:r>
          </w:p>
        </w:tc>
      </w:tr>
      <w:tr w:rsidR="00F01BC6" w:rsidRPr="00971E03" w14:paraId="1C047FCA"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C058CE7"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Customer visible design/workflow</w:t>
            </w:r>
          </w:p>
        </w:tc>
        <w:tc>
          <w:tcPr>
            <w:tcW w:w="960" w:type="dxa"/>
            <w:tcBorders>
              <w:top w:val="nil"/>
              <w:left w:val="nil"/>
              <w:bottom w:val="single" w:sz="4" w:space="0" w:color="auto"/>
              <w:right w:val="single" w:sz="4" w:space="0" w:color="auto"/>
            </w:tcBorders>
            <w:shd w:val="clear" w:color="auto" w:fill="auto"/>
            <w:noWrap/>
            <w:vAlign w:val="bottom"/>
            <w:hideMark/>
          </w:tcPr>
          <w:p w14:paraId="6BFB56D4"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3EE5D9"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6</w:t>
            </w:r>
          </w:p>
        </w:tc>
      </w:tr>
      <w:tr w:rsidR="00F01BC6" w:rsidRPr="00971E03" w14:paraId="442C53D7"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3A72692"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E7FA619"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213FF0D"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r>
      <w:tr w:rsidR="00F01BC6" w:rsidRPr="00971E03" w14:paraId="4F09EC9A" w14:textId="77777777" w:rsidTr="67429BD9">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39928D5" w14:textId="77777777" w:rsidR="00F01BC6" w:rsidRPr="00971E03" w:rsidRDefault="00F01BC6" w:rsidP="00F01BC6">
            <w:pPr>
              <w:ind w:firstLineChars="100"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Handed in properly</w:t>
            </w:r>
          </w:p>
        </w:tc>
        <w:tc>
          <w:tcPr>
            <w:tcW w:w="960" w:type="dxa"/>
            <w:tcBorders>
              <w:top w:val="nil"/>
              <w:left w:val="nil"/>
              <w:bottom w:val="single" w:sz="4" w:space="0" w:color="auto"/>
              <w:right w:val="single" w:sz="4" w:space="0" w:color="auto"/>
            </w:tcBorders>
            <w:shd w:val="clear" w:color="auto" w:fill="auto"/>
            <w:noWrap/>
            <w:vAlign w:val="bottom"/>
            <w:hideMark/>
          </w:tcPr>
          <w:p w14:paraId="55C06964"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197FE77"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2</w:t>
            </w:r>
          </w:p>
        </w:tc>
      </w:tr>
      <w:tr w:rsidR="72AD32C7" w:rsidRPr="00971E03" w14:paraId="1940733A"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E67B33" w14:textId="6460113A" w:rsidR="09FB44BE" w:rsidRPr="00971E03" w:rsidRDefault="09FB44BE" w:rsidP="72AD32C7">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Deployment</w:t>
            </w:r>
          </w:p>
        </w:tc>
        <w:tc>
          <w:tcPr>
            <w:tcW w:w="960" w:type="dxa"/>
            <w:tcBorders>
              <w:top w:val="nil"/>
              <w:left w:val="nil"/>
              <w:bottom w:val="single" w:sz="4" w:space="0" w:color="auto"/>
              <w:right w:val="single" w:sz="4" w:space="0" w:color="auto"/>
            </w:tcBorders>
            <w:shd w:val="clear" w:color="auto" w:fill="auto"/>
            <w:noWrap/>
            <w:vAlign w:val="bottom"/>
            <w:hideMark/>
          </w:tcPr>
          <w:p w14:paraId="22C098D0" w14:textId="18EF6DE0" w:rsidR="72AD32C7" w:rsidRPr="00971E03" w:rsidRDefault="72AD32C7" w:rsidP="72AD32C7">
            <w:pPr>
              <w:jc w:val="cente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6CB25109" w14:textId="5694FC94" w:rsidR="72AD32C7" w:rsidRPr="00971E03" w:rsidRDefault="72AD32C7" w:rsidP="72AD32C7">
            <w:pPr>
              <w:jc w:val="center"/>
              <w:rPr>
                <w:rFonts w:asciiTheme="minorHAnsi" w:hAnsiTheme="minorHAnsi" w:cstheme="minorHAnsi"/>
                <w:sz w:val="20"/>
                <w:lang w:val="en-CA" w:eastAsia="en-CA"/>
              </w:rPr>
            </w:pPr>
          </w:p>
        </w:tc>
      </w:tr>
      <w:tr w:rsidR="72AD32C7" w:rsidRPr="00971E03" w14:paraId="7AA1A9C5"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F80C671" w14:textId="49F8C0A5" w:rsidR="09FB44BE" w:rsidRPr="00971E03" w:rsidRDefault="09FB44BE" w:rsidP="72AD32C7">
            <w:pPr>
              <w:ind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 xml:space="preserve">Create </w:t>
            </w:r>
            <w:proofErr w:type="spellStart"/>
            <w:r w:rsidRPr="00971E03">
              <w:rPr>
                <w:rFonts w:asciiTheme="minorHAnsi" w:hAnsiTheme="minorHAnsi" w:cstheme="minorHAnsi"/>
                <w:sz w:val="20"/>
                <w:lang w:val="en-CA" w:eastAsia="en-CA"/>
              </w:rPr>
              <w:t>dockerfiles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90814E1" w14:textId="68F745A9" w:rsidR="72AD32C7" w:rsidRPr="00971E03" w:rsidRDefault="72AD32C7" w:rsidP="72AD32C7">
            <w:pPr>
              <w:jc w:val="cente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658E7CAD" w14:textId="0545269C" w:rsidR="25D5750A" w:rsidRPr="00971E03" w:rsidRDefault="25D5750A" w:rsidP="72AD32C7">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5</w:t>
            </w:r>
          </w:p>
        </w:tc>
      </w:tr>
      <w:tr w:rsidR="72AD32C7" w:rsidRPr="00971E03" w14:paraId="38EB57EB"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C784CEB" w14:textId="15F1E8F3" w:rsidR="09FB44BE" w:rsidRPr="00971E03" w:rsidRDefault="09FB44BE" w:rsidP="72AD32C7">
            <w:pPr>
              <w:ind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Create docker-compose file</w:t>
            </w:r>
          </w:p>
        </w:tc>
        <w:tc>
          <w:tcPr>
            <w:tcW w:w="960" w:type="dxa"/>
            <w:tcBorders>
              <w:top w:val="nil"/>
              <w:left w:val="nil"/>
              <w:bottom w:val="single" w:sz="4" w:space="0" w:color="auto"/>
              <w:right w:val="single" w:sz="4" w:space="0" w:color="auto"/>
            </w:tcBorders>
            <w:shd w:val="clear" w:color="auto" w:fill="auto"/>
            <w:noWrap/>
            <w:vAlign w:val="bottom"/>
            <w:hideMark/>
          </w:tcPr>
          <w:p w14:paraId="15AAEDB5" w14:textId="2F6502C4" w:rsidR="72AD32C7" w:rsidRPr="00971E03" w:rsidRDefault="72AD32C7" w:rsidP="72AD32C7">
            <w:pPr>
              <w:jc w:val="cente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04B6C63F" w14:textId="31839976" w:rsidR="6094F4D5" w:rsidRPr="00971E03" w:rsidRDefault="6094F4D5" w:rsidP="72AD32C7">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3</w:t>
            </w:r>
          </w:p>
        </w:tc>
      </w:tr>
      <w:tr w:rsidR="72AD32C7" w:rsidRPr="00971E03" w14:paraId="7829F9B5"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1CB9265" w14:textId="715CC347" w:rsidR="09FB44BE" w:rsidRPr="00971E03" w:rsidRDefault="09FB44BE" w:rsidP="72AD32C7">
            <w:pPr>
              <w:ind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Use environment variable for configuration</w:t>
            </w:r>
          </w:p>
        </w:tc>
        <w:tc>
          <w:tcPr>
            <w:tcW w:w="960" w:type="dxa"/>
            <w:tcBorders>
              <w:top w:val="nil"/>
              <w:left w:val="nil"/>
              <w:bottom w:val="single" w:sz="4" w:space="0" w:color="auto"/>
              <w:right w:val="single" w:sz="4" w:space="0" w:color="auto"/>
            </w:tcBorders>
            <w:shd w:val="clear" w:color="auto" w:fill="auto"/>
            <w:noWrap/>
            <w:vAlign w:val="bottom"/>
            <w:hideMark/>
          </w:tcPr>
          <w:p w14:paraId="42EACB76" w14:textId="0CEC1343" w:rsidR="72AD32C7" w:rsidRPr="00971E03" w:rsidRDefault="72AD32C7" w:rsidP="72AD32C7">
            <w:pPr>
              <w:jc w:val="cente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273B3092" w14:textId="0276222C" w:rsidR="43963B77" w:rsidRPr="00971E03" w:rsidRDefault="43963B77" w:rsidP="72AD32C7">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2</w:t>
            </w:r>
          </w:p>
        </w:tc>
      </w:tr>
      <w:tr w:rsidR="72AD32C7" w:rsidRPr="00971E03" w14:paraId="71183FCA"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2D3C2EF" w14:textId="1C6407EB" w:rsidR="1B3731FB" w:rsidRPr="00971E03" w:rsidRDefault="1B3731FB" w:rsidP="72AD32C7">
            <w:pPr>
              <w:ind w:firstLine="200"/>
              <w:rPr>
                <w:rFonts w:asciiTheme="minorHAnsi" w:hAnsiTheme="minorHAnsi" w:cstheme="minorHAnsi"/>
                <w:sz w:val="20"/>
                <w:lang w:val="en-CA" w:eastAsia="en-CA"/>
              </w:rPr>
            </w:pPr>
            <w:r w:rsidRPr="00971E03">
              <w:rPr>
                <w:rFonts w:asciiTheme="minorHAnsi" w:hAnsiTheme="minorHAnsi" w:cstheme="minorHAnsi"/>
                <w:sz w:val="20"/>
                <w:lang w:val="en-CA" w:eastAsia="en-CA"/>
              </w:rPr>
              <w:t>Screenshot for Docker compose deployment</w:t>
            </w:r>
          </w:p>
        </w:tc>
        <w:tc>
          <w:tcPr>
            <w:tcW w:w="960" w:type="dxa"/>
            <w:tcBorders>
              <w:top w:val="nil"/>
              <w:left w:val="nil"/>
              <w:bottom w:val="single" w:sz="4" w:space="0" w:color="auto"/>
              <w:right w:val="single" w:sz="4" w:space="0" w:color="auto"/>
            </w:tcBorders>
            <w:shd w:val="clear" w:color="auto" w:fill="auto"/>
            <w:noWrap/>
            <w:vAlign w:val="bottom"/>
            <w:hideMark/>
          </w:tcPr>
          <w:p w14:paraId="6DFFEAB8" w14:textId="3E99F548" w:rsidR="72AD32C7" w:rsidRPr="00971E03" w:rsidRDefault="72AD32C7" w:rsidP="72AD32C7">
            <w:pPr>
              <w:jc w:val="center"/>
              <w:rPr>
                <w:rFonts w:asciiTheme="minorHAnsi" w:hAnsiTheme="minorHAnsi" w:cstheme="minorHAnsi"/>
                <w:sz w:val="20"/>
                <w:lang w:val="en-CA" w:eastAsia="en-CA"/>
              </w:rPr>
            </w:pPr>
          </w:p>
        </w:tc>
        <w:tc>
          <w:tcPr>
            <w:tcW w:w="960" w:type="dxa"/>
            <w:tcBorders>
              <w:top w:val="nil"/>
              <w:left w:val="nil"/>
              <w:bottom w:val="single" w:sz="4" w:space="0" w:color="auto"/>
              <w:right w:val="single" w:sz="4" w:space="0" w:color="auto"/>
            </w:tcBorders>
            <w:shd w:val="clear" w:color="auto" w:fill="auto"/>
            <w:noWrap/>
            <w:vAlign w:val="bottom"/>
            <w:hideMark/>
          </w:tcPr>
          <w:p w14:paraId="63B7BE6E" w14:textId="5A6AB355" w:rsidR="3354BC9F" w:rsidRPr="00971E03" w:rsidRDefault="3354BC9F" w:rsidP="72AD32C7">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5</w:t>
            </w:r>
          </w:p>
        </w:tc>
      </w:tr>
      <w:tr w:rsidR="00F01BC6" w:rsidRPr="00971E03" w14:paraId="17508FB3" w14:textId="77777777" w:rsidTr="67429BD9">
        <w:trPr>
          <w:trHeight w:val="18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AC6B3D3" w14:textId="6840F22A" w:rsidR="00F01BC6" w:rsidRPr="00971E03" w:rsidRDefault="00F01BC6" w:rsidP="00F01BC6">
            <w:pPr>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Final 5</w:t>
            </w:r>
            <w:r w:rsidRPr="00971E03">
              <w:rPr>
                <w:rFonts w:asciiTheme="minorHAnsi" w:hAnsiTheme="minorHAnsi" w:cstheme="minorHAnsi"/>
                <w:sz w:val="20"/>
                <w:lang w:val="en-CA" w:eastAsia="en-CA"/>
              </w:rPr>
              <w:br/>
              <w:t xml:space="preserve">1. Ability for customers to leave product reviews.  </w:t>
            </w:r>
            <w:r w:rsidRPr="00971E03">
              <w:rPr>
                <w:rFonts w:asciiTheme="minorHAnsi" w:hAnsiTheme="minorHAnsi" w:cstheme="minorHAnsi"/>
                <w:sz w:val="20"/>
                <w:lang w:val="en-CA" w:eastAsia="en-CA"/>
              </w:rPr>
              <w:br/>
              <w:t xml:space="preserve">2. Customer </w:t>
            </w:r>
            <w:proofErr w:type="spellStart"/>
            <w:r w:rsidRPr="00971E03">
              <w:rPr>
                <w:rFonts w:asciiTheme="minorHAnsi" w:hAnsiTheme="minorHAnsi" w:cstheme="minorHAnsi"/>
                <w:sz w:val="20"/>
                <w:lang w:val="en-CA" w:eastAsia="en-CA"/>
              </w:rPr>
              <w:t>wishlist</w:t>
            </w:r>
            <w:proofErr w:type="spellEnd"/>
            <w:r w:rsidRPr="00971E03">
              <w:rPr>
                <w:rFonts w:asciiTheme="minorHAnsi" w:hAnsiTheme="minorHAnsi" w:cstheme="minorHAnsi"/>
                <w:sz w:val="20"/>
                <w:lang w:val="en-CA" w:eastAsia="en-CA"/>
              </w:rPr>
              <w:t xml:space="preserve">. </w:t>
            </w:r>
            <w:r w:rsidRPr="00971E03">
              <w:rPr>
                <w:rFonts w:asciiTheme="minorHAnsi" w:hAnsiTheme="minorHAnsi" w:cstheme="minorHAnsi"/>
                <w:sz w:val="20"/>
                <w:lang w:val="en-CA" w:eastAsia="en-CA"/>
              </w:rPr>
              <w:br/>
              <w:t xml:space="preserve">3. Account creation by the customer </w:t>
            </w:r>
            <w:r w:rsidRPr="00971E03">
              <w:rPr>
                <w:rFonts w:asciiTheme="minorHAnsi" w:hAnsiTheme="minorHAnsi" w:cstheme="minorHAnsi"/>
                <w:sz w:val="20"/>
                <w:lang w:val="en-CA" w:eastAsia="en-CA"/>
              </w:rPr>
              <w:br/>
              <w:t xml:space="preserve">4. Forgotten password support </w:t>
            </w:r>
            <w:r w:rsidRPr="00971E03">
              <w:rPr>
                <w:rFonts w:asciiTheme="minorHAnsi" w:hAnsiTheme="minorHAnsi" w:cstheme="minorHAnsi"/>
                <w:sz w:val="20"/>
                <w:lang w:val="en-CA" w:eastAsia="en-CA"/>
              </w:rPr>
              <w:br/>
              <w:t>5.Appropriate graphs for management interface</w:t>
            </w:r>
            <w:r w:rsidRPr="00971E03">
              <w:rPr>
                <w:rFonts w:asciiTheme="minorHAnsi" w:hAnsiTheme="minorHAnsi" w:cstheme="minorHAnsi"/>
                <w:sz w:val="20"/>
                <w:lang w:val="en-CA" w:eastAsia="en-CA"/>
              </w:rPr>
              <w:br/>
              <w:t xml:space="preserve">6 Proper login and security for Manager project </w:t>
            </w:r>
          </w:p>
        </w:tc>
        <w:tc>
          <w:tcPr>
            <w:tcW w:w="960" w:type="dxa"/>
            <w:tcBorders>
              <w:top w:val="nil"/>
              <w:left w:val="nil"/>
              <w:bottom w:val="single" w:sz="4" w:space="0" w:color="auto"/>
              <w:right w:val="single" w:sz="4" w:space="0" w:color="auto"/>
            </w:tcBorders>
            <w:shd w:val="clear" w:color="auto" w:fill="auto"/>
            <w:noWrap/>
            <w:vAlign w:val="center"/>
            <w:hideMark/>
          </w:tcPr>
          <w:p w14:paraId="43ED845D" w14:textId="77777777" w:rsidR="00F01BC6" w:rsidRPr="00971E03" w:rsidRDefault="00F01BC6" w:rsidP="00F01BC6">
            <w:pPr>
              <w:jc w:val="center"/>
              <w:rPr>
                <w:rFonts w:asciiTheme="minorHAnsi" w:hAnsiTheme="minorHAnsi" w:cstheme="minorHAnsi"/>
                <w:color w:val="000000"/>
                <w:sz w:val="22"/>
                <w:szCs w:val="22"/>
                <w:lang w:val="en-CA" w:eastAsia="en-CA"/>
              </w:rPr>
            </w:pPr>
            <w:r w:rsidRPr="00971E03">
              <w:rPr>
                <w:rFonts w:asciiTheme="minorHAnsi" w:hAnsiTheme="minorHAnsi" w:cstheme="minorHAnsi"/>
                <w:color w:val="000000"/>
                <w:sz w:val="22"/>
                <w:szCs w:val="22"/>
                <w:lang w:val="en-CA" w:eastAsia="en-CA"/>
              </w:rPr>
              <w:t> </w:t>
            </w:r>
          </w:p>
        </w:tc>
        <w:tc>
          <w:tcPr>
            <w:tcW w:w="960" w:type="dxa"/>
            <w:tcBorders>
              <w:top w:val="nil"/>
              <w:left w:val="nil"/>
              <w:bottom w:val="single" w:sz="4" w:space="0" w:color="auto"/>
              <w:right w:val="single" w:sz="4" w:space="0" w:color="auto"/>
            </w:tcBorders>
            <w:shd w:val="clear" w:color="auto" w:fill="auto"/>
            <w:noWrap/>
            <w:vAlign w:val="center"/>
            <w:hideMark/>
          </w:tcPr>
          <w:p w14:paraId="09FBAE0B" w14:textId="77777777" w:rsidR="00F01BC6" w:rsidRPr="00971E03" w:rsidRDefault="00F01BC6" w:rsidP="00F01BC6">
            <w:pPr>
              <w:jc w:val="center"/>
              <w:rPr>
                <w:rFonts w:asciiTheme="minorHAnsi" w:hAnsiTheme="minorHAnsi" w:cstheme="minorHAnsi"/>
                <w:color w:val="000000"/>
                <w:sz w:val="22"/>
                <w:szCs w:val="22"/>
                <w:lang w:val="en-CA" w:eastAsia="en-CA"/>
              </w:rPr>
            </w:pPr>
            <w:r w:rsidRPr="00971E03">
              <w:rPr>
                <w:rFonts w:asciiTheme="minorHAnsi" w:hAnsiTheme="minorHAnsi" w:cstheme="minorHAnsi"/>
                <w:color w:val="000000"/>
                <w:sz w:val="22"/>
                <w:szCs w:val="22"/>
                <w:lang w:val="en-CA" w:eastAsia="en-CA"/>
              </w:rPr>
              <w:t>5</w:t>
            </w:r>
          </w:p>
        </w:tc>
      </w:tr>
      <w:tr w:rsidR="00F01BC6" w:rsidRPr="00971E03" w14:paraId="2A55A597" w14:textId="77777777" w:rsidTr="67429BD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8A5863F" w14:textId="77777777" w:rsidR="00F01BC6" w:rsidRPr="00971E03" w:rsidRDefault="00F01BC6" w:rsidP="00F01BC6">
            <w:pPr>
              <w:jc w:val="right"/>
              <w:rPr>
                <w:rFonts w:asciiTheme="minorHAnsi" w:hAnsiTheme="minorHAnsi" w:cstheme="minorHAnsi"/>
                <w:b/>
                <w:bCs/>
                <w:sz w:val="20"/>
                <w:lang w:val="en-CA" w:eastAsia="en-CA"/>
              </w:rPr>
            </w:pPr>
            <w:r w:rsidRPr="00971E03">
              <w:rPr>
                <w:rFonts w:asciiTheme="minorHAnsi" w:hAnsiTheme="minorHAnsi" w:cstheme="minorHAnsi"/>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11BC58D" w14:textId="77777777" w:rsidR="00F01BC6" w:rsidRPr="00971E03" w:rsidRDefault="00F01BC6" w:rsidP="00F01BC6">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68193" w14:textId="1E972BF3" w:rsidR="00F01BC6" w:rsidRPr="00971E03" w:rsidRDefault="00F01BC6" w:rsidP="67429BD9">
            <w:pPr>
              <w:jc w:val="center"/>
              <w:rPr>
                <w:rFonts w:asciiTheme="minorHAnsi" w:hAnsiTheme="minorHAnsi" w:cstheme="minorHAnsi"/>
                <w:sz w:val="20"/>
                <w:lang w:val="en-CA" w:eastAsia="en-CA"/>
              </w:rPr>
            </w:pPr>
            <w:r w:rsidRPr="00971E03">
              <w:rPr>
                <w:rFonts w:asciiTheme="minorHAnsi" w:hAnsiTheme="minorHAnsi" w:cstheme="minorHAnsi"/>
                <w:sz w:val="20"/>
                <w:lang w:val="en-CA" w:eastAsia="en-CA"/>
              </w:rPr>
              <w:t>1</w:t>
            </w:r>
            <w:r w:rsidR="68BF58F8" w:rsidRPr="00971E03">
              <w:rPr>
                <w:rFonts w:asciiTheme="minorHAnsi" w:hAnsiTheme="minorHAnsi" w:cstheme="minorHAnsi"/>
                <w:sz w:val="20"/>
                <w:lang w:val="en-CA" w:eastAsia="en-CA"/>
              </w:rPr>
              <w:t>47</w:t>
            </w:r>
          </w:p>
        </w:tc>
      </w:tr>
    </w:tbl>
    <w:p w14:paraId="3592133C" w14:textId="77777777" w:rsidR="00455C74" w:rsidRPr="00971E03" w:rsidRDefault="00455C74" w:rsidP="005123A5">
      <w:pPr>
        <w:tabs>
          <w:tab w:val="left" w:pos="-1440"/>
          <w:tab w:val="left" w:pos="-720"/>
          <w:tab w:val="left" w:pos="0"/>
        </w:tabs>
        <w:suppressAutoHyphens/>
        <w:ind w:left="360" w:right="360"/>
        <w:rPr>
          <w:rFonts w:asciiTheme="minorHAnsi" w:hAnsiTheme="minorHAnsi" w:cstheme="minorHAnsi"/>
        </w:rPr>
      </w:pPr>
    </w:p>
    <w:sectPr w:rsidR="00455C74" w:rsidRPr="00971E03" w:rsidSect="00F64EEE">
      <w:headerReference w:type="even" r:id="rId10"/>
      <w:headerReference w:type="default" r:id="rId11"/>
      <w:footerReference w:type="even" r:id="rId12"/>
      <w:footerReference w:type="default" r:id="rId13"/>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1D1DA" w14:textId="77777777" w:rsidR="00C415C9" w:rsidRDefault="00C415C9">
      <w:r>
        <w:separator/>
      </w:r>
    </w:p>
  </w:endnote>
  <w:endnote w:type="continuationSeparator" w:id="0">
    <w:p w14:paraId="48495D26" w14:textId="77777777" w:rsidR="00C415C9" w:rsidRDefault="00C4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6CC33" w14:textId="77777777"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E4AA5" w14:textId="212A47A6"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w:t>
    </w:r>
    <w:r w:rsidR="00700E62">
      <w:rPr>
        <w:rFonts w:ascii="Times New Roman" w:hAnsi="Times New Roman"/>
        <w:i/>
        <w:sz w:val="20"/>
      </w:rPr>
      <w:t>I</w:t>
    </w:r>
    <w:r w:rsidR="00A43C7D">
      <w:rPr>
        <w:rFonts w:ascii="Times New Roman" w:hAnsi="Times New Roman"/>
        <w:i/>
        <w:sz w:val="20"/>
      </w:rPr>
      <w:t xml:space="preserve"> (420-</w:t>
    </w:r>
    <w:r w:rsidR="00700E62">
      <w:rPr>
        <w:rFonts w:ascii="Times New Roman" w:hAnsi="Times New Roman"/>
        <w:i/>
        <w:sz w:val="20"/>
      </w:rPr>
      <w:t>H6</w:t>
    </w:r>
    <w:r w:rsidR="00A43C7D">
      <w:rPr>
        <w:rFonts w:ascii="Times New Roman" w:hAnsi="Times New Roman"/>
        <w:i/>
        <w:sz w:val="20"/>
      </w:rPr>
      <w:t xml:space="preserve">0-HR) - Assignment </w:t>
    </w:r>
    <w:r w:rsidR="00825FF4">
      <w:rPr>
        <w:rFonts w:ascii="Times New Roman" w:hAnsi="Times New Roman"/>
        <w:i/>
        <w:sz w:val="20"/>
      </w:rPr>
      <w:t>3</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EA1413">
      <w:rPr>
        <w:rStyle w:val="PageNumber"/>
        <w:rFonts w:ascii="Times New Roman" w:hAnsi="Times New Roman"/>
        <w:i/>
        <w:noProof/>
        <w:sz w:val="20"/>
      </w:rPr>
      <w:t>6</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EA1413">
      <w:rPr>
        <w:rStyle w:val="PageNumber"/>
        <w:rFonts w:ascii="Times New Roman" w:hAnsi="Times New Roman"/>
        <w:i/>
        <w:noProof/>
        <w:sz w:val="20"/>
      </w:rPr>
      <w:t>6</w:t>
    </w:r>
    <w:r>
      <w:rPr>
        <w:rStyle w:val="PageNumber"/>
        <w:rFonts w:ascii="Times New Roman" w:hAnsi="Times New Roman"/>
        <w:i/>
        <w:sz w:val="20"/>
      </w:rPr>
      <w:fldChar w:fldCharType="end"/>
    </w:r>
  </w:p>
  <w:p w14:paraId="3D62A104" w14:textId="77777777"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87E36" w14:textId="77777777" w:rsidR="00C415C9" w:rsidRDefault="00C415C9">
      <w:r>
        <w:separator/>
      </w:r>
    </w:p>
  </w:footnote>
  <w:footnote w:type="continuationSeparator" w:id="0">
    <w:p w14:paraId="57A1E2D0" w14:textId="77777777" w:rsidR="00C415C9" w:rsidRDefault="00C41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BB28" w14:textId="002349EB"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213434">
      <w:rPr>
        <w:bCs/>
        <w:noProof/>
      </w:rPr>
      <w:t>Error! No text of specified style in document.</w:t>
    </w:r>
    <w:r>
      <w:rPr>
        <w:b/>
      </w:rPr>
      <w:fldChar w:fldCharType="end"/>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Change w:id="5" w:author="Gil Audrey Nangue Tsotsop" w:date="2024-10-28T00:53:00Z">
        <w:tblPr>
          <w:tblStyle w:val="TableGrid"/>
          <w:tblW w:w="0" w:type="nil"/>
          <w:tblLayout w:type="fixed"/>
          <w:tblLook w:val="06A0" w:firstRow="1" w:lastRow="0" w:firstColumn="1" w:lastColumn="0" w:noHBand="1" w:noVBand="1"/>
        </w:tblPr>
      </w:tblPrChange>
    </w:tblPr>
    <w:tblGrid>
      <w:gridCol w:w="3120"/>
      <w:gridCol w:w="3120"/>
      <w:gridCol w:w="3120"/>
      <w:tblGridChange w:id="6">
        <w:tblGrid>
          <w:gridCol w:w="5"/>
          <w:gridCol w:w="3115"/>
          <w:gridCol w:w="5"/>
          <w:gridCol w:w="3115"/>
          <w:gridCol w:w="5"/>
          <w:gridCol w:w="3115"/>
          <w:gridCol w:w="5"/>
        </w:tblGrid>
      </w:tblGridChange>
    </w:tblGrid>
    <w:tr w:rsidR="72AD32C7" w14:paraId="2FEA76C5" w14:textId="77777777" w:rsidTr="72AD32C7">
      <w:trPr>
        <w:trHeight w:val="300"/>
        <w:trPrChange w:id="7" w:author="Gil Audrey Nangue Tsotsop" w:date="2024-10-28T00:53:00Z">
          <w:trPr>
            <w:gridBefore w:val="1"/>
            <w:trHeight w:val="300"/>
          </w:trPr>
        </w:trPrChange>
      </w:trPr>
      <w:tc>
        <w:tcPr>
          <w:tcW w:w="3120" w:type="dxa"/>
          <w:tcPrChange w:id="8" w:author="Gil Audrey Nangue Tsotsop" w:date="2024-10-28T00:53:00Z">
            <w:tcPr>
              <w:tcW w:w="3120" w:type="dxa"/>
              <w:gridSpan w:val="2"/>
            </w:tcPr>
          </w:tcPrChange>
        </w:tcPr>
        <w:p w14:paraId="0699E1DD" w14:textId="57CDDCFD" w:rsidR="72AD32C7" w:rsidRDefault="72AD32C7">
          <w:pPr>
            <w:pStyle w:val="Header"/>
            <w:ind w:left="-115"/>
            <w:pPrChange w:id="9" w:author="Gil Audrey Nangue Tsotsop" w:date="2024-10-28T00:53:00Z">
              <w:pPr/>
            </w:pPrChange>
          </w:pPr>
        </w:p>
      </w:tc>
      <w:tc>
        <w:tcPr>
          <w:tcW w:w="3120" w:type="dxa"/>
          <w:tcPrChange w:id="10" w:author="Gil Audrey Nangue Tsotsop" w:date="2024-10-28T00:53:00Z">
            <w:tcPr>
              <w:tcW w:w="3120" w:type="dxa"/>
              <w:gridSpan w:val="2"/>
            </w:tcPr>
          </w:tcPrChange>
        </w:tcPr>
        <w:p w14:paraId="33797AF4" w14:textId="11C02580" w:rsidR="72AD32C7" w:rsidRDefault="72AD32C7">
          <w:pPr>
            <w:pStyle w:val="Header"/>
            <w:jc w:val="center"/>
            <w:pPrChange w:id="11" w:author="Gil Audrey Nangue Tsotsop" w:date="2024-10-28T00:53:00Z">
              <w:pPr/>
            </w:pPrChange>
          </w:pPr>
        </w:p>
      </w:tc>
      <w:tc>
        <w:tcPr>
          <w:tcW w:w="3120" w:type="dxa"/>
          <w:tcPrChange w:id="12" w:author="Gil Audrey Nangue Tsotsop" w:date="2024-10-28T00:53:00Z">
            <w:tcPr>
              <w:tcW w:w="3120" w:type="dxa"/>
              <w:gridSpan w:val="2"/>
            </w:tcPr>
          </w:tcPrChange>
        </w:tcPr>
        <w:p w14:paraId="3F5EE183" w14:textId="69361873" w:rsidR="72AD32C7" w:rsidRDefault="72AD32C7">
          <w:pPr>
            <w:pStyle w:val="Header"/>
            <w:ind w:right="-115"/>
            <w:jc w:val="right"/>
            <w:pPrChange w:id="13" w:author="Gil Audrey Nangue Tsotsop" w:date="2024-10-28T00:53:00Z">
              <w:pPr/>
            </w:pPrChange>
          </w:pPr>
        </w:p>
      </w:tc>
    </w:tr>
  </w:tbl>
  <w:p w14:paraId="06111908" w14:textId="11719CF8" w:rsidR="72AD32C7" w:rsidRDefault="72AD32C7">
    <w:pPr>
      <w:pStyle w:val="Header"/>
      <w:pPrChange w:id="14" w:author="Gil Audrey Nangue Tsotsop" w:date="2024-10-28T00:53: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4DB68B5"/>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7032B31"/>
    <w:multiLevelType w:val="hybridMultilevel"/>
    <w:tmpl w:val="D7E0508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656F3C"/>
    <w:multiLevelType w:val="hybridMultilevel"/>
    <w:tmpl w:val="1AA48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543448"/>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C7A1DC7"/>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495229E"/>
    <w:multiLevelType w:val="hybridMultilevel"/>
    <w:tmpl w:val="04E2C5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F867B8"/>
    <w:multiLevelType w:val="hybridMultilevel"/>
    <w:tmpl w:val="04E2C5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293DA3"/>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86F586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8E93CE2"/>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4D2E17"/>
    <w:multiLevelType w:val="hybridMultilevel"/>
    <w:tmpl w:val="66BCCD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FD95B25"/>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153792D"/>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34E77AB"/>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E97E44"/>
    <w:multiLevelType w:val="hybridMultilevel"/>
    <w:tmpl w:val="6C78BF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6863923"/>
    <w:multiLevelType w:val="hybridMultilevel"/>
    <w:tmpl w:val="DFD4473C"/>
    <w:lvl w:ilvl="0" w:tplc="1009000F">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AC656B7"/>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D947803"/>
    <w:multiLevelType w:val="hybridMultilevel"/>
    <w:tmpl w:val="6170764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ED92268"/>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270489F"/>
    <w:multiLevelType w:val="hybridMultilevel"/>
    <w:tmpl w:val="04E2C5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5C5336D"/>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B192124"/>
    <w:multiLevelType w:val="hybridMultilevel"/>
    <w:tmpl w:val="F906207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D79E5E6"/>
    <w:multiLevelType w:val="hybridMultilevel"/>
    <w:tmpl w:val="FA3693F8"/>
    <w:lvl w:ilvl="0" w:tplc="0E369036">
      <w:start w:val="1"/>
      <w:numFmt w:val="bullet"/>
      <w:lvlText w:val=""/>
      <w:lvlJc w:val="left"/>
      <w:pPr>
        <w:ind w:left="720" w:hanging="360"/>
      </w:pPr>
      <w:rPr>
        <w:rFonts w:ascii="Symbol" w:hAnsi="Symbol" w:hint="default"/>
      </w:rPr>
    </w:lvl>
    <w:lvl w:ilvl="1" w:tplc="DC322982">
      <w:start w:val="1"/>
      <w:numFmt w:val="bullet"/>
      <w:lvlText w:val="o"/>
      <w:lvlJc w:val="left"/>
      <w:pPr>
        <w:ind w:left="1440" w:hanging="360"/>
      </w:pPr>
      <w:rPr>
        <w:rFonts w:ascii="Courier New" w:hAnsi="Courier New" w:hint="default"/>
      </w:rPr>
    </w:lvl>
    <w:lvl w:ilvl="2" w:tplc="E258DD82">
      <w:start w:val="1"/>
      <w:numFmt w:val="bullet"/>
      <w:lvlText w:val=""/>
      <w:lvlJc w:val="left"/>
      <w:pPr>
        <w:ind w:left="2160" w:hanging="360"/>
      </w:pPr>
      <w:rPr>
        <w:rFonts w:ascii="Wingdings" w:hAnsi="Wingdings" w:hint="default"/>
      </w:rPr>
    </w:lvl>
    <w:lvl w:ilvl="3" w:tplc="73445CE6">
      <w:start w:val="1"/>
      <w:numFmt w:val="bullet"/>
      <w:lvlText w:val=""/>
      <w:lvlJc w:val="left"/>
      <w:pPr>
        <w:ind w:left="2880" w:hanging="360"/>
      </w:pPr>
      <w:rPr>
        <w:rFonts w:ascii="Symbol" w:hAnsi="Symbol" w:hint="default"/>
      </w:rPr>
    </w:lvl>
    <w:lvl w:ilvl="4" w:tplc="4B3A8212">
      <w:start w:val="1"/>
      <w:numFmt w:val="bullet"/>
      <w:lvlText w:val="o"/>
      <w:lvlJc w:val="left"/>
      <w:pPr>
        <w:ind w:left="3600" w:hanging="360"/>
      </w:pPr>
      <w:rPr>
        <w:rFonts w:ascii="Courier New" w:hAnsi="Courier New" w:hint="default"/>
      </w:rPr>
    </w:lvl>
    <w:lvl w:ilvl="5" w:tplc="5AA872B6">
      <w:start w:val="1"/>
      <w:numFmt w:val="bullet"/>
      <w:lvlText w:val=""/>
      <w:lvlJc w:val="left"/>
      <w:pPr>
        <w:ind w:left="4320" w:hanging="360"/>
      </w:pPr>
      <w:rPr>
        <w:rFonts w:ascii="Wingdings" w:hAnsi="Wingdings" w:hint="default"/>
      </w:rPr>
    </w:lvl>
    <w:lvl w:ilvl="6" w:tplc="0C4C0B86">
      <w:start w:val="1"/>
      <w:numFmt w:val="bullet"/>
      <w:lvlText w:val=""/>
      <w:lvlJc w:val="left"/>
      <w:pPr>
        <w:ind w:left="5040" w:hanging="360"/>
      </w:pPr>
      <w:rPr>
        <w:rFonts w:ascii="Symbol" w:hAnsi="Symbol" w:hint="default"/>
      </w:rPr>
    </w:lvl>
    <w:lvl w:ilvl="7" w:tplc="83024798">
      <w:start w:val="1"/>
      <w:numFmt w:val="bullet"/>
      <w:lvlText w:val="o"/>
      <w:lvlJc w:val="left"/>
      <w:pPr>
        <w:ind w:left="5760" w:hanging="360"/>
      </w:pPr>
      <w:rPr>
        <w:rFonts w:ascii="Courier New" w:hAnsi="Courier New" w:hint="default"/>
      </w:rPr>
    </w:lvl>
    <w:lvl w:ilvl="8" w:tplc="F1F04412">
      <w:start w:val="1"/>
      <w:numFmt w:val="bullet"/>
      <w:lvlText w:val=""/>
      <w:lvlJc w:val="left"/>
      <w:pPr>
        <w:ind w:left="6480" w:hanging="360"/>
      </w:pPr>
      <w:rPr>
        <w:rFonts w:ascii="Wingdings" w:hAnsi="Wingdings" w:hint="default"/>
      </w:rPr>
    </w:lvl>
  </w:abstractNum>
  <w:abstractNum w:abstractNumId="27" w15:restartNumberingAfterBreak="0">
    <w:nsid w:val="66DD5461"/>
    <w:multiLevelType w:val="hybridMultilevel"/>
    <w:tmpl w:val="9B1C25E4"/>
    <w:lvl w:ilvl="0" w:tplc="F1363434">
      <w:start w:val="1"/>
      <w:numFmt w:val="decimal"/>
      <w:lvlText w:val="%1."/>
      <w:lvlJc w:val="left"/>
      <w:pPr>
        <w:ind w:left="720" w:hanging="360"/>
      </w:pPr>
    </w:lvl>
    <w:lvl w:ilvl="1" w:tplc="08A295B8">
      <w:start w:val="1"/>
      <w:numFmt w:val="lowerLetter"/>
      <w:lvlText w:val="%2."/>
      <w:lvlJc w:val="left"/>
      <w:pPr>
        <w:ind w:left="1440" w:hanging="360"/>
      </w:pPr>
    </w:lvl>
    <w:lvl w:ilvl="2" w:tplc="38986CC8">
      <w:start w:val="1"/>
      <w:numFmt w:val="lowerRoman"/>
      <w:lvlText w:val="%3."/>
      <w:lvlJc w:val="right"/>
      <w:pPr>
        <w:ind w:left="2160" w:hanging="180"/>
      </w:pPr>
    </w:lvl>
    <w:lvl w:ilvl="3" w:tplc="A38A6B84">
      <w:start w:val="1"/>
      <w:numFmt w:val="decimal"/>
      <w:lvlText w:val="%4."/>
      <w:lvlJc w:val="left"/>
      <w:pPr>
        <w:ind w:left="2880" w:hanging="360"/>
      </w:pPr>
    </w:lvl>
    <w:lvl w:ilvl="4" w:tplc="3EB4EC34">
      <w:start w:val="1"/>
      <w:numFmt w:val="lowerLetter"/>
      <w:lvlText w:val="%5."/>
      <w:lvlJc w:val="left"/>
      <w:pPr>
        <w:ind w:left="3600" w:hanging="360"/>
      </w:pPr>
    </w:lvl>
    <w:lvl w:ilvl="5" w:tplc="50065554">
      <w:start w:val="1"/>
      <w:numFmt w:val="lowerRoman"/>
      <w:lvlText w:val="%6."/>
      <w:lvlJc w:val="right"/>
      <w:pPr>
        <w:ind w:left="4320" w:hanging="180"/>
      </w:pPr>
    </w:lvl>
    <w:lvl w:ilvl="6" w:tplc="F7180312">
      <w:start w:val="1"/>
      <w:numFmt w:val="decimal"/>
      <w:lvlText w:val="%7."/>
      <w:lvlJc w:val="left"/>
      <w:pPr>
        <w:ind w:left="5040" w:hanging="360"/>
      </w:pPr>
    </w:lvl>
    <w:lvl w:ilvl="7" w:tplc="27DCA696">
      <w:start w:val="1"/>
      <w:numFmt w:val="lowerLetter"/>
      <w:lvlText w:val="%8."/>
      <w:lvlJc w:val="left"/>
      <w:pPr>
        <w:ind w:left="5760" w:hanging="360"/>
      </w:pPr>
    </w:lvl>
    <w:lvl w:ilvl="8" w:tplc="33D84DB2">
      <w:start w:val="1"/>
      <w:numFmt w:val="lowerRoman"/>
      <w:lvlText w:val="%9."/>
      <w:lvlJc w:val="right"/>
      <w:pPr>
        <w:ind w:left="6480" w:hanging="180"/>
      </w:pPr>
    </w:lvl>
  </w:abstractNum>
  <w:abstractNum w:abstractNumId="28" w15:restartNumberingAfterBreak="0">
    <w:nsid w:val="6F2101A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72F90CE6"/>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739D1CA4"/>
    <w:multiLevelType w:val="hybridMultilevel"/>
    <w:tmpl w:val="05D061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56D1831"/>
    <w:multiLevelType w:val="hybridMultilevel"/>
    <w:tmpl w:val="04E2C512"/>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9BB4513"/>
    <w:multiLevelType w:val="hybridMultilevel"/>
    <w:tmpl w:val="04E2C5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num w:numId="1" w16cid:durableId="449395068">
    <w:abstractNumId w:val="26"/>
  </w:num>
  <w:num w:numId="2" w16cid:durableId="286157360">
    <w:abstractNumId w:val="27"/>
  </w:num>
  <w:num w:numId="3" w16cid:durableId="247614818">
    <w:abstractNumId w:val="17"/>
  </w:num>
  <w:num w:numId="4" w16cid:durableId="1242331237">
    <w:abstractNumId w:val="33"/>
  </w:num>
  <w:num w:numId="5" w16cid:durableId="670840991">
    <w:abstractNumId w:val="13"/>
  </w:num>
  <w:num w:numId="6" w16cid:durableId="1486363143">
    <w:abstractNumId w:val="29"/>
  </w:num>
  <w:num w:numId="7" w16cid:durableId="1934195501">
    <w:abstractNumId w:val="22"/>
  </w:num>
  <w:num w:numId="8" w16cid:durableId="611784292">
    <w:abstractNumId w:val="5"/>
  </w:num>
  <w:num w:numId="9" w16cid:durableId="1731995761">
    <w:abstractNumId w:val="28"/>
  </w:num>
  <w:num w:numId="10" w16cid:durableId="711147644">
    <w:abstractNumId w:val="10"/>
  </w:num>
  <w:num w:numId="11" w16cid:durableId="896355773">
    <w:abstractNumId w:val="15"/>
  </w:num>
  <w:num w:numId="12" w16cid:durableId="1121723494">
    <w:abstractNumId w:val="24"/>
  </w:num>
  <w:num w:numId="13" w16cid:durableId="2049839145">
    <w:abstractNumId w:val="12"/>
  </w:num>
  <w:num w:numId="14" w16cid:durableId="2036349768">
    <w:abstractNumId w:val="14"/>
  </w:num>
  <w:num w:numId="15" w16cid:durableId="2107074236">
    <w:abstractNumId w:val="8"/>
  </w:num>
  <w:num w:numId="16" w16cid:durableId="1706637490">
    <w:abstractNumId w:val="16"/>
  </w:num>
  <w:num w:numId="17" w16cid:durableId="464738185">
    <w:abstractNumId w:val="6"/>
  </w:num>
  <w:num w:numId="18" w16cid:durableId="283729517">
    <w:abstractNumId w:val="32"/>
  </w:num>
  <w:num w:numId="19" w16cid:durableId="2087649637">
    <w:abstractNumId w:val="19"/>
  </w:num>
  <w:num w:numId="20" w16cid:durableId="1965965454">
    <w:abstractNumId w:val="7"/>
  </w:num>
  <w:num w:numId="21" w16cid:durableId="554199611">
    <w:abstractNumId w:val="23"/>
  </w:num>
  <w:num w:numId="22" w16cid:durableId="177546697">
    <w:abstractNumId w:val="4"/>
  </w:num>
  <w:num w:numId="23" w16cid:durableId="7219980">
    <w:abstractNumId w:val="20"/>
  </w:num>
  <w:num w:numId="24" w16cid:durableId="2115393078">
    <w:abstractNumId w:val="31"/>
  </w:num>
  <w:num w:numId="25" w16cid:durableId="1272325308">
    <w:abstractNumId w:val="18"/>
  </w:num>
  <w:num w:numId="26" w16cid:durableId="815533100">
    <w:abstractNumId w:val="3"/>
  </w:num>
  <w:num w:numId="27" w16cid:durableId="491683182">
    <w:abstractNumId w:val="9"/>
  </w:num>
  <w:num w:numId="28" w16cid:durableId="492722051">
    <w:abstractNumId w:val="11"/>
  </w:num>
  <w:num w:numId="29" w16cid:durableId="1612278256">
    <w:abstractNumId w:val="21"/>
  </w:num>
  <w:num w:numId="30" w16cid:durableId="2038265660">
    <w:abstractNumId w:val="25"/>
  </w:num>
  <w:num w:numId="31" w16cid:durableId="1146435176">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03446"/>
    <w:rsid w:val="00005D78"/>
    <w:rsid w:val="00011D78"/>
    <w:rsid w:val="000143BF"/>
    <w:rsid w:val="00014E1D"/>
    <w:rsid w:val="00022988"/>
    <w:rsid w:val="000307F9"/>
    <w:rsid w:val="000374A2"/>
    <w:rsid w:val="00041101"/>
    <w:rsid w:val="00045847"/>
    <w:rsid w:val="00062636"/>
    <w:rsid w:val="00067611"/>
    <w:rsid w:val="0007189D"/>
    <w:rsid w:val="00073D6E"/>
    <w:rsid w:val="0007506C"/>
    <w:rsid w:val="000821A0"/>
    <w:rsid w:val="00085E0B"/>
    <w:rsid w:val="00092E81"/>
    <w:rsid w:val="000977C0"/>
    <w:rsid w:val="00097F56"/>
    <w:rsid w:val="000A0285"/>
    <w:rsid w:val="000A4F12"/>
    <w:rsid w:val="000A5B35"/>
    <w:rsid w:val="000B215D"/>
    <w:rsid w:val="000B4CE6"/>
    <w:rsid w:val="000B6DB7"/>
    <w:rsid w:val="000C0BFE"/>
    <w:rsid w:val="000C46A5"/>
    <w:rsid w:val="000D5341"/>
    <w:rsid w:val="000D638C"/>
    <w:rsid w:val="000D6744"/>
    <w:rsid w:val="000E2C89"/>
    <w:rsid w:val="000E3D56"/>
    <w:rsid w:val="00101730"/>
    <w:rsid w:val="001019A3"/>
    <w:rsid w:val="001046F3"/>
    <w:rsid w:val="001105DC"/>
    <w:rsid w:val="001217E5"/>
    <w:rsid w:val="00121A52"/>
    <w:rsid w:val="00130D48"/>
    <w:rsid w:val="00134FB3"/>
    <w:rsid w:val="001355BC"/>
    <w:rsid w:val="0014255C"/>
    <w:rsid w:val="001513E9"/>
    <w:rsid w:val="001554AD"/>
    <w:rsid w:val="001638AD"/>
    <w:rsid w:val="001703AC"/>
    <w:rsid w:val="00176A28"/>
    <w:rsid w:val="00181590"/>
    <w:rsid w:val="001964CE"/>
    <w:rsid w:val="001A0923"/>
    <w:rsid w:val="001A1835"/>
    <w:rsid w:val="001A1B44"/>
    <w:rsid w:val="001A1CA9"/>
    <w:rsid w:val="001A779C"/>
    <w:rsid w:val="001A7DEA"/>
    <w:rsid w:val="001B221F"/>
    <w:rsid w:val="001B490D"/>
    <w:rsid w:val="001B7D76"/>
    <w:rsid w:val="001C1C62"/>
    <w:rsid w:val="001F4983"/>
    <w:rsid w:val="00200A39"/>
    <w:rsid w:val="00201955"/>
    <w:rsid w:val="00201E42"/>
    <w:rsid w:val="00211C78"/>
    <w:rsid w:val="00213434"/>
    <w:rsid w:val="00213D9F"/>
    <w:rsid w:val="00217996"/>
    <w:rsid w:val="00222D21"/>
    <w:rsid w:val="0022416F"/>
    <w:rsid w:val="0022588D"/>
    <w:rsid w:val="00226CD8"/>
    <w:rsid w:val="00227409"/>
    <w:rsid w:val="0023141D"/>
    <w:rsid w:val="002328FF"/>
    <w:rsid w:val="00236741"/>
    <w:rsid w:val="00250EE3"/>
    <w:rsid w:val="002617D1"/>
    <w:rsid w:val="00263B2C"/>
    <w:rsid w:val="00281B45"/>
    <w:rsid w:val="00285437"/>
    <w:rsid w:val="00285D22"/>
    <w:rsid w:val="0028776A"/>
    <w:rsid w:val="00295626"/>
    <w:rsid w:val="00295A39"/>
    <w:rsid w:val="002A3F48"/>
    <w:rsid w:val="002B278A"/>
    <w:rsid w:val="002C1AC9"/>
    <w:rsid w:val="002C6A94"/>
    <w:rsid w:val="002C753C"/>
    <w:rsid w:val="002D39C1"/>
    <w:rsid w:val="002D4707"/>
    <w:rsid w:val="002F3D86"/>
    <w:rsid w:val="002F497C"/>
    <w:rsid w:val="003019A0"/>
    <w:rsid w:val="00302B0C"/>
    <w:rsid w:val="003044BB"/>
    <w:rsid w:val="00322887"/>
    <w:rsid w:val="00337B6F"/>
    <w:rsid w:val="00340D6E"/>
    <w:rsid w:val="0034365F"/>
    <w:rsid w:val="00344B19"/>
    <w:rsid w:val="00351E99"/>
    <w:rsid w:val="00352ACA"/>
    <w:rsid w:val="003555DE"/>
    <w:rsid w:val="003618A4"/>
    <w:rsid w:val="00367439"/>
    <w:rsid w:val="003720E9"/>
    <w:rsid w:val="00375F8D"/>
    <w:rsid w:val="00376A99"/>
    <w:rsid w:val="00380541"/>
    <w:rsid w:val="003837B3"/>
    <w:rsid w:val="003A05D4"/>
    <w:rsid w:val="003A32C6"/>
    <w:rsid w:val="003A3B60"/>
    <w:rsid w:val="003A4FE9"/>
    <w:rsid w:val="003A59B2"/>
    <w:rsid w:val="003C1877"/>
    <w:rsid w:val="003C20D6"/>
    <w:rsid w:val="003C2E30"/>
    <w:rsid w:val="003C7FBC"/>
    <w:rsid w:val="003D07A3"/>
    <w:rsid w:val="003D2ACA"/>
    <w:rsid w:val="003D5502"/>
    <w:rsid w:val="003D7687"/>
    <w:rsid w:val="003E3D49"/>
    <w:rsid w:val="003E7289"/>
    <w:rsid w:val="003F0965"/>
    <w:rsid w:val="00400908"/>
    <w:rsid w:val="00400991"/>
    <w:rsid w:val="004132CB"/>
    <w:rsid w:val="0041484A"/>
    <w:rsid w:val="00416229"/>
    <w:rsid w:val="004231A1"/>
    <w:rsid w:val="004270FC"/>
    <w:rsid w:val="004418DE"/>
    <w:rsid w:val="00442D99"/>
    <w:rsid w:val="00442FC2"/>
    <w:rsid w:val="00445775"/>
    <w:rsid w:val="004539D7"/>
    <w:rsid w:val="00455C74"/>
    <w:rsid w:val="00456A82"/>
    <w:rsid w:val="00456F18"/>
    <w:rsid w:val="00465B12"/>
    <w:rsid w:val="00472315"/>
    <w:rsid w:val="00476DF4"/>
    <w:rsid w:val="00487284"/>
    <w:rsid w:val="00497F08"/>
    <w:rsid w:val="004B458F"/>
    <w:rsid w:val="004B4A51"/>
    <w:rsid w:val="004B7A23"/>
    <w:rsid w:val="004C0E3C"/>
    <w:rsid w:val="004C5DB3"/>
    <w:rsid w:val="004D0038"/>
    <w:rsid w:val="004D20EB"/>
    <w:rsid w:val="004E082E"/>
    <w:rsid w:val="004E2752"/>
    <w:rsid w:val="004E2CBE"/>
    <w:rsid w:val="004E5495"/>
    <w:rsid w:val="004E67C7"/>
    <w:rsid w:val="004E703E"/>
    <w:rsid w:val="004E7B4C"/>
    <w:rsid w:val="004F7698"/>
    <w:rsid w:val="00503979"/>
    <w:rsid w:val="00506A44"/>
    <w:rsid w:val="00507794"/>
    <w:rsid w:val="005123A5"/>
    <w:rsid w:val="00514D03"/>
    <w:rsid w:val="0052072A"/>
    <w:rsid w:val="005214A4"/>
    <w:rsid w:val="00522351"/>
    <w:rsid w:val="0052291F"/>
    <w:rsid w:val="00523982"/>
    <w:rsid w:val="0052407B"/>
    <w:rsid w:val="00531747"/>
    <w:rsid w:val="00534DA7"/>
    <w:rsid w:val="0054539C"/>
    <w:rsid w:val="00552330"/>
    <w:rsid w:val="0055267E"/>
    <w:rsid w:val="00553C72"/>
    <w:rsid w:val="00554360"/>
    <w:rsid w:val="00554A4E"/>
    <w:rsid w:val="00560ECA"/>
    <w:rsid w:val="00567701"/>
    <w:rsid w:val="0058222C"/>
    <w:rsid w:val="005931B8"/>
    <w:rsid w:val="00593383"/>
    <w:rsid w:val="00594E47"/>
    <w:rsid w:val="00596B35"/>
    <w:rsid w:val="005A0719"/>
    <w:rsid w:val="005A32A8"/>
    <w:rsid w:val="005A3424"/>
    <w:rsid w:val="005A3624"/>
    <w:rsid w:val="005B0404"/>
    <w:rsid w:val="005B1D21"/>
    <w:rsid w:val="005B58AB"/>
    <w:rsid w:val="005B5F7C"/>
    <w:rsid w:val="005B6406"/>
    <w:rsid w:val="005B648D"/>
    <w:rsid w:val="005C0912"/>
    <w:rsid w:val="005C59DE"/>
    <w:rsid w:val="005D1ED7"/>
    <w:rsid w:val="005D5A70"/>
    <w:rsid w:val="005E01EB"/>
    <w:rsid w:val="005E0BB5"/>
    <w:rsid w:val="005F44DA"/>
    <w:rsid w:val="00607E5B"/>
    <w:rsid w:val="00610998"/>
    <w:rsid w:val="006115BC"/>
    <w:rsid w:val="00613B6F"/>
    <w:rsid w:val="00620099"/>
    <w:rsid w:val="00620107"/>
    <w:rsid w:val="0062210F"/>
    <w:rsid w:val="00630293"/>
    <w:rsid w:val="0063096B"/>
    <w:rsid w:val="0064099A"/>
    <w:rsid w:val="0065170C"/>
    <w:rsid w:val="006562BF"/>
    <w:rsid w:val="006630C2"/>
    <w:rsid w:val="00667D20"/>
    <w:rsid w:val="006715B4"/>
    <w:rsid w:val="00672F23"/>
    <w:rsid w:val="00685423"/>
    <w:rsid w:val="006868EE"/>
    <w:rsid w:val="00686DAD"/>
    <w:rsid w:val="00691CE5"/>
    <w:rsid w:val="006920F9"/>
    <w:rsid w:val="0069277E"/>
    <w:rsid w:val="006A1658"/>
    <w:rsid w:val="006B1418"/>
    <w:rsid w:val="006B1FB9"/>
    <w:rsid w:val="006B3B96"/>
    <w:rsid w:val="006B5BF0"/>
    <w:rsid w:val="006B69E9"/>
    <w:rsid w:val="006C30ED"/>
    <w:rsid w:val="006C3470"/>
    <w:rsid w:val="006C3AC3"/>
    <w:rsid w:val="006D6686"/>
    <w:rsid w:val="006F46AB"/>
    <w:rsid w:val="006F533D"/>
    <w:rsid w:val="006F7AE2"/>
    <w:rsid w:val="00700E62"/>
    <w:rsid w:val="007055E8"/>
    <w:rsid w:val="0070631E"/>
    <w:rsid w:val="007074DF"/>
    <w:rsid w:val="007077B2"/>
    <w:rsid w:val="00710AF3"/>
    <w:rsid w:val="00717E6B"/>
    <w:rsid w:val="00720633"/>
    <w:rsid w:val="007231B1"/>
    <w:rsid w:val="007231F3"/>
    <w:rsid w:val="00735475"/>
    <w:rsid w:val="00735BAF"/>
    <w:rsid w:val="007368DD"/>
    <w:rsid w:val="007406BB"/>
    <w:rsid w:val="00746E40"/>
    <w:rsid w:val="0075348B"/>
    <w:rsid w:val="00761787"/>
    <w:rsid w:val="00763BCF"/>
    <w:rsid w:val="007649C6"/>
    <w:rsid w:val="00766FE1"/>
    <w:rsid w:val="0078213D"/>
    <w:rsid w:val="00784ECD"/>
    <w:rsid w:val="00785178"/>
    <w:rsid w:val="00796A5D"/>
    <w:rsid w:val="00797B5D"/>
    <w:rsid w:val="007A1F90"/>
    <w:rsid w:val="007B10C6"/>
    <w:rsid w:val="007B5A4D"/>
    <w:rsid w:val="007C6583"/>
    <w:rsid w:val="007D0611"/>
    <w:rsid w:val="007D508A"/>
    <w:rsid w:val="008011E9"/>
    <w:rsid w:val="008054A8"/>
    <w:rsid w:val="00815443"/>
    <w:rsid w:val="00825FF4"/>
    <w:rsid w:val="00827E58"/>
    <w:rsid w:val="0083124B"/>
    <w:rsid w:val="00834126"/>
    <w:rsid w:val="0083784D"/>
    <w:rsid w:val="00837DE0"/>
    <w:rsid w:val="00840FE0"/>
    <w:rsid w:val="00845B56"/>
    <w:rsid w:val="0084683A"/>
    <w:rsid w:val="00846AC7"/>
    <w:rsid w:val="008541B6"/>
    <w:rsid w:val="00856036"/>
    <w:rsid w:val="00865052"/>
    <w:rsid w:val="00881E0F"/>
    <w:rsid w:val="00887D32"/>
    <w:rsid w:val="00890F65"/>
    <w:rsid w:val="00893723"/>
    <w:rsid w:val="008A1358"/>
    <w:rsid w:val="008B2B29"/>
    <w:rsid w:val="008B2E1D"/>
    <w:rsid w:val="008C3496"/>
    <w:rsid w:val="008C41E9"/>
    <w:rsid w:val="008C6450"/>
    <w:rsid w:val="008D2D03"/>
    <w:rsid w:val="008D585B"/>
    <w:rsid w:val="008E2401"/>
    <w:rsid w:val="008F236E"/>
    <w:rsid w:val="008F2629"/>
    <w:rsid w:val="008F6B86"/>
    <w:rsid w:val="0090260D"/>
    <w:rsid w:val="0090279E"/>
    <w:rsid w:val="00905B64"/>
    <w:rsid w:val="009127CA"/>
    <w:rsid w:val="00923D95"/>
    <w:rsid w:val="009455E1"/>
    <w:rsid w:val="00946B4B"/>
    <w:rsid w:val="00953653"/>
    <w:rsid w:val="00954971"/>
    <w:rsid w:val="00960C6F"/>
    <w:rsid w:val="00960F2C"/>
    <w:rsid w:val="009642D1"/>
    <w:rsid w:val="00967736"/>
    <w:rsid w:val="00971E03"/>
    <w:rsid w:val="009734C8"/>
    <w:rsid w:val="00976E0D"/>
    <w:rsid w:val="009A25D9"/>
    <w:rsid w:val="009B1DB7"/>
    <w:rsid w:val="009B44AA"/>
    <w:rsid w:val="009B6D08"/>
    <w:rsid w:val="009C22CB"/>
    <w:rsid w:val="009C5541"/>
    <w:rsid w:val="009C7DF7"/>
    <w:rsid w:val="009D5182"/>
    <w:rsid w:val="009E2DF2"/>
    <w:rsid w:val="009F152C"/>
    <w:rsid w:val="009F5741"/>
    <w:rsid w:val="009F6277"/>
    <w:rsid w:val="009F6E28"/>
    <w:rsid w:val="00A01B72"/>
    <w:rsid w:val="00A0201F"/>
    <w:rsid w:val="00A04380"/>
    <w:rsid w:val="00A0614B"/>
    <w:rsid w:val="00A208C2"/>
    <w:rsid w:val="00A21938"/>
    <w:rsid w:val="00A22FF0"/>
    <w:rsid w:val="00A23687"/>
    <w:rsid w:val="00A42F7B"/>
    <w:rsid w:val="00A43C7D"/>
    <w:rsid w:val="00A507A8"/>
    <w:rsid w:val="00A50DB3"/>
    <w:rsid w:val="00A61540"/>
    <w:rsid w:val="00A634F0"/>
    <w:rsid w:val="00A6622E"/>
    <w:rsid w:val="00A6679A"/>
    <w:rsid w:val="00A74A24"/>
    <w:rsid w:val="00A74AAF"/>
    <w:rsid w:val="00A808C7"/>
    <w:rsid w:val="00A874DE"/>
    <w:rsid w:val="00A91458"/>
    <w:rsid w:val="00A914D2"/>
    <w:rsid w:val="00A97575"/>
    <w:rsid w:val="00AA0709"/>
    <w:rsid w:val="00AA4DA4"/>
    <w:rsid w:val="00AA6CD9"/>
    <w:rsid w:val="00AC00FD"/>
    <w:rsid w:val="00AC0CB7"/>
    <w:rsid w:val="00AC31CD"/>
    <w:rsid w:val="00AD06B2"/>
    <w:rsid w:val="00AD160D"/>
    <w:rsid w:val="00AD328D"/>
    <w:rsid w:val="00AD42AD"/>
    <w:rsid w:val="00AD44BB"/>
    <w:rsid w:val="00AF1EAF"/>
    <w:rsid w:val="00AF3235"/>
    <w:rsid w:val="00AF5C08"/>
    <w:rsid w:val="00AF662B"/>
    <w:rsid w:val="00B040E1"/>
    <w:rsid w:val="00B04FF3"/>
    <w:rsid w:val="00B11313"/>
    <w:rsid w:val="00B20C84"/>
    <w:rsid w:val="00B30CF6"/>
    <w:rsid w:val="00B46154"/>
    <w:rsid w:val="00B55B92"/>
    <w:rsid w:val="00B6579A"/>
    <w:rsid w:val="00B67318"/>
    <w:rsid w:val="00B7128E"/>
    <w:rsid w:val="00B765EF"/>
    <w:rsid w:val="00B77C0A"/>
    <w:rsid w:val="00B83545"/>
    <w:rsid w:val="00B93FC8"/>
    <w:rsid w:val="00B96BDC"/>
    <w:rsid w:val="00B97ED2"/>
    <w:rsid w:val="00BA25C4"/>
    <w:rsid w:val="00BA32E5"/>
    <w:rsid w:val="00BA5A3C"/>
    <w:rsid w:val="00BA7140"/>
    <w:rsid w:val="00BE20CA"/>
    <w:rsid w:val="00BE269D"/>
    <w:rsid w:val="00BE31CC"/>
    <w:rsid w:val="00BE5AF0"/>
    <w:rsid w:val="00BF1E0F"/>
    <w:rsid w:val="00C0089A"/>
    <w:rsid w:val="00C07D9C"/>
    <w:rsid w:val="00C1032F"/>
    <w:rsid w:val="00C106CA"/>
    <w:rsid w:val="00C20636"/>
    <w:rsid w:val="00C230FD"/>
    <w:rsid w:val="00C25D6B"/>
    <w:rsid w:val="00C40812"/>
    <w:rsid w:val="00C415C9"/>
    <w:rsid w:val="00C456B5"/>
    <w:rsid w:val="00C505AC"/>
    <w:rsid w:val="00C53072"/>
    <w:rsid w:val="00C566D9"/>
    <w:rsid w:val="00C60A63"/>
    <w:rsid w:val="00C62698"/>
    <w:rsid w:val="00C62DDF"/>
    <w:rsid w:val="00C63187"/>
    <w:rsid w:val="00C7098F"/>
    <w:rsid w:val="00C77842"/>
    <w:rsid w:val="00C9053E"/>
    <w:rsid w:val="00C92EB4"/>
    <w:rsid w:val="00C94F0A"/>
    <w:rsid w:val="00CB1AD2"/>
    <w:rsid w:val="00CB5F36"/>
    <w:rsid w:val="00CC14F2"/>
    <w:rsid w:val="00CC336F"/>
    <w:rsid w:val="00CC444D"/>
    <w:rsid w:val="00CC69A7"/>
    <w:rsid w:val="00CC71BE"/>
    <w:rsid w:val="00CD2AD7"/>
    <w:rsid w:val="00CD3261"/>
    <w:rsid w:val="00CD5BF1"/>
    <w:rsid w:val="00CE28A5"/>
    <w:rsid w:val="00CE3E5D"/>
    <w:rsid w:val="00CF00FE"/>
    <w:rsid w:val="00CF2AAD"/>
    <w:rsid w:val="00CF32F5"/>
    <w:rsid w:val="00D03DE1"/>
    <w:rsid w:val="00D04A53"/>
    <w:rsid w:val="00D04AC9"/>
    <w:rsid w:val="00D07924"/>
    <w:rsid w:val="00D13D3E"/>
    <w:rsid w:val="00D22381"/>
    <w:rsid w:val="00D24B59"/>
    <w:rsid w:val="00D30CAF"/>
    <w:rsid w:val="00D33979"/>
    <w:rsid w:val="00D345C1"/>
    <w:rsid w:val="00D4470B"/>
    <w:rsid w:val="00D44731"/>
    <w:rsid w:val="00D5104C"/>
    <w:rsid w:val="00D52292"/>
    <w:rsid w:val="00D533D2"/>
    <w:rsid w:val="00D54866"/>
    <w:rsid w:val="00D6265E"/>
    <w:rsid w:val="00D649A0"/>
    <w:rsid w:val="00D66323"/>
    <w:rsid w:val="00D718AB"/>
    <w:rsid w:val="00D736B3"/>
    <w:rsid w:val="00D741C0"/>
    <w:rsid w:val="00D8167C"/>
    <w:rsid w:val="00D86275"/>
    <w:rsid w:val="00D91008"/>
    <w:rsid w:val="00DA70A7"/>
    <w:rsid w:val="00DB5D4E"/>
    <w:rsid w:val="00DC148D"/>
    <w:rsid w:val="00DC40E0"/>
    <w:rsid w:val="00DC4189"/>
    <w:rsid w:val="00DC5CDE"/>
    <w:rsid w:val="00DC7364"/>
    <w:rsid w:val="00DD007C"/>
    <w:rsid w:val="00DD14FB"/>
    <w:rsid w:val="00DD58F1"/>
    <w:rsid w:val="00DF5BCF"/>
    <w:rsid w:val="00E0209A"/>
    <w:rsid w:val="00E10CED"/>
    <w:rsid w:val="00E128C0"/>
    <w:rsid w:val="00E13631"/>
    <w:rsid w:val="00E16FF7"/>
    <w:rsid w:val="00E238D5"/>
    <w:rsid w:val="00E24692"/>
    <w:rsid w:val="00E2785E"/>
    <w:rsid w:val="00E36642"/>
    <w:rsid w:val="00E42409"/>
    <w:rsid w:val="00E43762"/>
    <w:rsid w:val="00E50D96"/>
    <w:rsid w:val="00E52FA4"/>
    <w:rsid w:val="00E60BEE"/>
    <w:rsid w:val="00E60DF4"/>
    <w:rsid w:val="00E62F37"/>
    <w:rsid w:val="00E709F1"/>
    <w:rsid w:val="00E7256F"/>
    <w:rsid w:val="00E76AE7"/>
    <w:rsid w:val="00E77119"/>
    <w:rsid w:val="00E87A8D"/>
    <w:rsid w:val="00E96158"/>
    <w:rsid w:val="00E97AF0"/>
    <w:rsid w:val="00E97BD6"/>
    <w:rsid w:val="00EA1413"/>
    <w:rsid w:val="00EB6703"/>
    <w:rsid w:val="00EC5A9F"/>
    <w:rsid w:val="00EC694B"/>
    <w:rsid w:val="00ED0937"/>
    <w:rsid w:val="00ED3109"/>
    <w:rsid w:val="00ED3B1D"/>
    <w:rsid w:val="00ED7913"/>
    <w:rsid w:val="00EE3F1F"/>
    <w:rsid w:val="00EE4764"/>
    <w:rsid w:val="00EE5F26"/>
    <w:rsid w:val="00EF00C9"/>
    <w:rsid w:val="00EF23E2"/>
    <w:rsid w:val="00EF2553"/>
    <w:rsid w:val="00EF418E"/>
    <w:rsid w:val="00EF44C9"/>
    <w:rsid w:val="00F01BC6"/>
    <w:rsid w:val="00F045F3"/>
    <w:rsid w:val="00F0560E"/>
    <w:rsid w:val="00F1097D"/>
    <w:rsid w:val="00F11AC5"/>
    <w:rsid w:val="00F11CBE"/>
    <w:rsid w:val="00F174FB"/>
    <w:rsid w:val="00F25554"/>
    <w:rsid w:val="00F3371B"/>
    <w:rsid w:val="00F378F6"/>
    <w:rsid w:val="00F551F4"/>
    <w:rsid w:val="00F64EEE"/>
    <w:rsid w:val="00F7250F"/>
    <w:rsid w:val="00F7517F"/>
    <w:rsid w:val="00F76C69"/>
    <w:rsid w:val="00F80160"/>
    <w:rsid w:val="00F83FD1"/>
    <w:rsid w:val="00F850B2"/>
    <w:rsid w:val="00F853E8"/>
    <w:rsid w:val="00F854B0"/>
    <w:rsid w:val="00F87AC6"/>
    <w:rsid w:val="00F93E36"/>
    <w:rsid w:val="00F94516"/>
    <w:rsid w:val="00FA18EB"/>
    <w:rsid w:val="00FB1BBE"/>
    <w:rsid w:val="00FB2132"/>
    <w:rsid w:val="00FB54D1"/>
    <w:rsid w:val="00FC21C0"/>
    <w:rsid w:val="00FC32A5"/>
    <w:rsid w:val="00FC48C4"/>
    <w:rsid w:val="00FC4D00"/>
    <w:rsid w:val="00FD4771"/>
    <w:rsid w:val="00FD743C"/>
    <w:rsid w:val="00FE3937"/>
    <w:rsid w:val="00FE5554"/>
    <w:rsid w:val="00FE5CE3"/>
    <w:rsid w:val="00FF0F7A"/>
    <w:rsid w:val="00FF1199"/>
    <w:rsid w:val="00FF49F9"/>
    <w:rsid w:val="00FF5FB4"/>
    <w:rsid w:val="00FF79E0"/>
    <w:rsid w:val="02C627D1"/>
    <w:rsid w:val="04D70FAE"/>
    <w:rsid w:val="06F2543F"/>
    <w:rsid w:val="07219D00"/>
    <w:rsid w:val="08907B92"/>
    <w:rsid w:val="08C5297D"/>
    <w:rsid w:val="08E416EE"/>
    <w:rsid w:val="09A5DE7D"/>
    <w:rsid w:val="09FB44BE"/>
    <w:rsid w:val="0B2293F9"/>
    <w:rsid w:val="0CA20522"/>
    <w:rsid w:val="0E607489"/>
    <w:rsid w:val="0E639BF3"/>
    <w:rsid w:val="0FD9A265"/>
    <w:rsid w:val="10455437"/>
    <w:rsid w:val="119848B1"/>
    <w:rsid w:val="12BBD66D"/>
    <w:rsid w:val="1416D332"/>
    <w:rsid w:val="1A12F46F"/>
    <w:rsid w:val="1A628440"/>
    <w:rsid w:val="1B3731FB"/>
    <w:rsid w:val="1BF687A5"/>
    <w:rsid w:val="1CDAA104"/>
    <w:rsid w:val="2047B420"/>
    <w:rsid w:val="22B5B7B2"/>
    <w:rsid w:val="22BD70FF"/>
    <w:rsid w:val="257D7718"/>
    <w:rsid w:val="25D5750A"/>
    <w:rsid w:val="2656E439"/>
    <w:rsid w:val="28FA2694"/>
    <w:rsid w:val="2A54C7DF"/>
    <w:rsid w:val="2B69E58F"/>
    <w:rsid w:val="2B8282B4"/>
    <w:rsid w:val="2CACE2B7"/>
    <w:rsid w:val="2CD5F6C7"/>
    <w:rsid w:val="2D4B3A85"/>
    <w:rsid w:val="2DAE895E"/>
    <w:rsid w:val="2E024725"/>
    <w:rsid w:val="2EE120E9"/>
    <w:rsid w:val="3123CB7C"/>
    <w:rsid w:val="328747F9"/>
    <w:rsid w:val="333EBF57"/>
    <w:rsid w:val="3354BC9F"/>
    <w:rsid w:val="33FB50CA"/>
    <w:rsid w:val="344321D2"/>
    <w:rsid w:val="360512BF"/>
    <w:rsid w:val="363701BC"/>
    <w:rsid w:val="3681184E"/>
    <w:rsid w:val="37273BCB"/>
    <w:rsid w:val="38641A9D"/>
    <w:rsid w:val="3C4084B0"/>
    <w:rsid w:val="3C97D6F8"/>
    <w:rsid w:val="3EFF37B2"/>
    <w:rsid w:val="401C6639"/>
    <w:rsid w:val="40C58824"/>
    <w:rsid w:val="41014491"/>
    <w:rsid w:val="43963B77"/>
    <w:rsid w:val="44A3DEBB"/>
    <w:rsid w:val="49C889D7"/>
    <w:rsid w:val="4A2ED74A"/>
    <w:rsid w:val="4D4E3DA4"/>
    <w:rsid w:val="5363B92A"/>
    <w:rsid w:val="580D54E1"/>
    <w:rsid w:val="58E4C63E"/>
    <w:rsid w:val="58F51CD8"/>
    <w:rsid w:val="5B4598FB"/>
    <w:rsid w:val="5B60777D"/>
    <w:rsid w:val="5BF77710"/>
    <w:rsid w:val="5DCE0844"/>
    <w:rsid w:val="5E43A246"/>
    <w:rsid w:val="6094F4D5"/>
    <w:rsid w:val="616C463E"/>
    <w:rsid w:val="63B864B8"/>
    <w:rsid w:val="66F0E4C3"/>
    <w:rsid w:val="67399104"/>
    <w:rsid w:val="67429BD9"/>
    <w:rsid w:val="68BF58F8"/>
    <w:rsid w:val="6DDC2F14"/>
    <w:rsid w:val="7026ABF7"/>
    <w:rsid w:val="7082CE45"/>
    <w:rsid w:val="70CEA61F"/>
    <w:rsid w:val="712CC972"/>
    <w:rsid w:val="72AD32C7"/>
    <w:rsid w:val="73878E1B"/>
    <w:rsid w:val="7531CB18"/>
    <w:rsid w:val="7A0971EF"/>
    <w:rsid w:val="7CAA4731"/>
    <w:rsid w:val="7DF9E1BA"/>
    <w:rsid w:val="7E04D3C5"/>
    <w:rsid w:val="7F6C44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F5AE4"/>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3"/>
      </w:numPr>
      <w:spacing w:before="120"/>
      <w:outlineLvl w:val="3"/>
    </w:pPr>
    <w:rPr>
      <w:rFonts w:ascii="Arial" w:hAnsi="Arial"/>
    </w:rPr>
  </w:style>
  <w:style w:type="paragraph" w:styleId="Heading5">
    <w:name w:val="heading 5"/>
    <w:basedOn w:val="Normal"/>
    <w:next w:val="Normal"/>
    <w:qFormat/>
    <w:rsid w:val="00F64EEE"/>
    <w:pPr>
      <w:numPr>
        <w:ilvl w:val="4"/>
        <w:numId w:val="3"/>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4"/>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 w:type="character" w:customStyle="1" w:styleId="UnresolvedMention1">
    <w:name w:val="Unresolved Mention1"/>
    <w:basedOn w:val="DefaultParagraphFont"/>
    <w:uiPriority w:val="99"/>
    <w:semiHidden/>
    <w:unhideWhenUsed/>
    <w:rsid w:val="002F497C"/>
    <w:rPr>
      <w:color w:val="605E5C"/>
      <w:shd w:val="clear" w:color="auto" w:fill="E1DFDD"/>
    </w:rPr>
  </w:style>
  <w:style w:type="paragraph" w:styleId="Revision">
    <w:name w:val="Revision"/>
    <w:hidden/>
    <w:uiPriority w:val="99"/>
    <w:semiHidden/>
    <w:rsid w:val="0078517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7573">
      <w:bodyDiv w:val="1"/>
      <w:marLeft w:val="0"/>
      <w:marRight w:val="0"/>
      <w:marTop w:val="0"/>
      <w:marBottom w:val="0"/>
      <w:divBdr>
        <w:top w:val="none" w:sz="0" w:space="0" w:color="auto"/>
        <w:left w:val="none" w:sz="0" w:space="0" w:color="auto"/>
        <w:bottom w:val="none" w:sz="0" w:space="0" w:color="auto"/>
        <w:right w:val="none" w:sz="0" w:space="0" w:color="auto"/>
      </w:divBdr>
      <w:divsChild>
        <w:div w:id="582295955">
          <w:marLeft w:val="0"/>
          <w:marRight w:val="0"/>
          <w:marTop w:val="0"/>
          <w:marBottom w:val="0"/>
          <w:divBdr>
            <w:top w:val="none" w:sz="0" w:space="0" w:color="auto"/>
            <w:left w:val="none" w:sz="0" w:space="0" w:color="auto"/>
            <w:bottom w:val="none" w:sz="0" w:space="0" w:color="auto"/>
            <w:right w:val="none" w:sz="0" w:space="0" w:color="auto"/>
          </w:divBdr>
        </w:div>
        <w:div w:id="1265577015">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1755517420">
          <w:marLeft w:val="0"/>
          <w:marRight w:val="0"/>
          <w:marTop w:val="0"/>
          <w:marBottom w:val="0"/>
          <w:divBdr>
            <w:top w:val="none" w:sz="0" w:space="0" w:color="auto"/>
            <w:left w:val="none" w:sz="0" w:space="0" w:color="auto"/>
            <w:bottom w:val="none" w:sz="0" w:space="0" w:color="auto"/>
            <w:right w:val="none" w:sz="0" w:space="0" w:color="auto"/>
          </w:divBdr>
        </w:div>
        <w:div w:id="458301638">
          <w:marLeft w:val="0"/>
          <w:marRight w:val="0"/>
          <w:marTop w:val="0"/>
          <w:marBottom w:val="0"/>
          <w:divBdr>
            <w:top w:val="none" w:sz="0" w:space="0" w:color="auto"/>
            <w:left w:val="none" w:sz="0" w:space="0" w:color="auto"/>
            <w:bottom w:val="none" w:sz="0" w:space="0" w:color="auto"/>
            <w:right w:val="none" w:sz="0" w:space="0" w:color="auto"/>
          </w:divBdr>
        </w:div>
        <w:div w:id="755399225">
          <w:marLeft w:val="0"/>
          <w:marRight w:val="0"/>
          <w:marTop w:val="0"/>
          <w:marBottom w:val="0"/>
          <w:divBdr>
            <w:top w:val="none" w:sz="0" w:space="0" w:color="auto"/>
            <w:left w:val="none" w:sz="0" w:space="0" w:color="auto"/>
            <w:bottom w:val="none" w:sz="0" w:space="0" w:color="auto"/>
            <w:right w:val="none" w:sz="0" w:space="0" w:color="auto"/>
          </w:divBdr>
        </w:div>
      </w:divsChild>
    </w:div>
    <w:div w:id="368799494">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40">
      <w:bodyDiv w:val="1"/>
      <w:marLeft w:val="0"/>
      <w:marRight w:val="0"/>
      <w:marTop w:val="0"/>
      <w:marBottom w:val="0"/>
      <w:divBdr>
        <w:top w:val="none" w:sz="0" w:space="0" w:color="auto"/>
        <w:left w:val="none" w:sz="0" w:space="0" w:color="auto"/>
        <w:bottom w:val="none" w:sz="0" w:space="0" w:color="auto"/>
        <w:right w:val="none" w:sz="0" w:space="0" w:color="auto"/>
      </w:divBdr>
      <w:divsChild>
        <w:div w:id="1857034339">
          <w:marLeft w:val="0"/>
          <w:marRight w:val="0"/>
          <w:marTop w:val="0"/>
          <w:marBottom w:val="0"/>
          <w:divBdr>
            <w:top w:val="none" w:sz="0" w:space="0" w:color="auto"/>
            <w:left w:val="none" w:sz="0" w:space="0" w:color="auto"/>
            <w:bottom w:val="none" w:sz="0" w:space="0" w:color="auto"/>
            <w:right w:val="none" w:sz="0" w:space="0" w:color="auto"/>
          </w:divBdr>
        </w:div>
        <w:div w:id="1277249825">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916474102">
          <w:marLeft w:val="0"/>
          <w:marRight w:val="0"/>
          <w:marTop w:val="0"/>
          <w:marBottom w:val="0"/>
          <w:divBdr>
            <w:top w:val="none" w:sz="0" w:space="0" w:color="auto"/>
            <w:left w:val="none" w:sz="0" w:space="0" w:color="auto"/>
            <w:bottom w:val="none" w:sz="0" w:space="0" w:color="auto"/>
            <w:right w:val="none" w:sz="0" w:space="0" w:color="auto"/>
          </w:divBdr>
        </w:div>
      </w:divsChild>
    </w:div>
    <w:div w:id="995262122">
      <w:bodyDiv w:val="1"/>
      <w:marLeft w:val="0"/>
      <w:marRight w:val="0"/>
      <w:marTop w:val="0"/>
      <w:marBottom w:val="0"/>
      <w:divBdr>
        <w:top w:val="none" w:sz="0" w:space="0" w:color="auto"/>
        <w:left w:val="none" w:sz="0" w:space="0" w:color="auto"/>
        <w:bottom w:val="none" w:sz="0" w:space="0" w:color="auto"/>
        <w:right w:val="none" w:sz="0" w:space="0" w:color="auto"/>
      </w:divBdr>
    </w:div>
    <w:div w:id="1001009356">
      <w:bodyDiv w:val="1"/>
      <w:marLeft w:val="0"/>
      <w:marRight w:val="0"/>
      <w:marTop w:val="0"/>
      <w:marBottom w:val="0"/>
      <w:divBdr>
        <w:top w:val="none" w:sz="0" w:space="0" w:color="auto"/>
        <w:left w:val="none" w:sz="0" w:space="0" w:color="auto"/>
        <w:bottom w:val="none" w:sz="0" w:space="0" w:color="auto"/>
        <w:right w:val="none" w:sz="0" w:space="0" w:color="auto"/>
      </w:divBdr>
    </w:div>
    <w:div w:id="1534725667">
      <w:bodyDiv w:val="1"/>
      <w:marLeft w:val="0"/>
      <w:marRight w:val="0"/>
      <w:marTop w:val="0"/>
      <w:marBottom w:val="0"/>
      <w:divBdr>
        <w:top w:val="none" w:sz="0" w:space="0" w:color="auto"/>
        <w:left w:val="none" w:sz="0" w:space="0" w:color="auto"/>
        <w:bottom w:val="none" w:sz="0" w:space="0" w:color="auto"/>
        <w:right w:val="none" w:sz="0" w:space="0" w:color="auto"/>
      </w:divBdr>
    </w:div>
    <w:div w:id="1542521671">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C63B2-FD2E-4E70-AB1F-7837E78D5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4D1920-96F6-419F-B8A4-F5AAC42004C0}">
  <ds:schemaRefs>
    <ds:schemaRef ds:uri="http://schemas.microsoft.com/sharepoint/v3/contenttype/forms"/>
  </ds:schemaRefs>
</ds:datastoreItem>
</file>

<file path=customXml/itemProps3.xml><?xml version="1.0" encoding="utf-8"?>
<ds:datastoreItem xmlns:ds="http://schemas.openxmlformats.org/officeDocument/2006/customXml" ds:itemID="{B53D6A1C-B5C5-42C4-9F35-A7EDCA87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1550</Words>
  <Characters>8837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Computer Applications (420-845)</vt:lpstr>
    </vt:vector>
  </TitlesOfParts>
  <Company>Heritage College</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Sebastian Burke</cp:lastModifiedBy>
  <cp:revision>25</cp:revision>
  <cp:lastPrinted>2023-10-31T17:45:00Z</cp:lastPrinted>
  <dcterms:created xsi:type="dcterms:W3CDTF">2023-12-12T20:13:00Z</dcterms:created>
  <dcterms:modified xsi:type="dcterms:W3CDTF">2024-11-30T09:03:00Z</dcterms:modified>
</cp:coreProperties>
</file>